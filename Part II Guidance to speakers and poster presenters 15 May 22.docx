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96D0E" w14:textId="6DD474D5" w:rsidR="0092668D" w:rsidRPr="002E377B" w:rsidRDefault="002E377B" w:rsidP="0092668D">
      <w:pPr>
        <w:shd w:val="clear" w:color="auto" w:fill="FFFFFF"/>
        <w:spacing w:after="0" w:line="240" w:lineRule="auto"/>
        <w:jc w:val="both"/>
        <w:outlineLvl w:val="2"/>
        <w:rPr>
          <w:rFonts w:ascii="Verdana" w:eastAsia="Times New Roman" w:hAnsi="Verdana"/>
          <w:b/>
          <w:bCs/>
          <w:color w:val="909B7A"/>
          <w:sz w:val="24"/>
          <w:szCs w:val="24"/>
          <w:u w:val="single"/>
          <w:lang w:val="en-GB" w:eastAsia="en-GB"/>
        </w:rPr>
      </w:pPr>
      <w:r w:rsidRPr="002E377B">
        <w:rPr>
          <w:rFonts w:ascii="Verdana" w:eastAsia="Times New Roman" w:hAnsi="Verdana"/>
          <w:b/>
          <w:bCs/>
          <w:color w:val="909B7A"/>
          <w:sz w:val="24"/>
          <w:szCs w:val="24"/>
          <w:u w:val="single"/>
          <w:lang w:val="en-GB" w:eastAsia="en-GB"/>
        </w:rPr>
        <w:t>Guidance</w:t>
      </w:r>
      <w:r w:rsidR="0092668D" w:rsidRPr="002E377B">
        <w:rPr>
          <w:rFonts w:ascii="Verdana" w:eastAsia="Times New Roman" w:hAnsi="Verdana"/>
          <w:b/>
          <w:bCs/>
          <w:color w:val="909B7A"/>
          <w:sz w:val="24"/>
          <w:szCs w:val="24"/>
          <w:u w:val="single"/>
          <w:lang w:val="en-GB" w:eastAsia="en-GB"/>
        </w:rPr>
        <w:t xml:space="preserve"> to speakers and poster presenters</w:t>
      </w:r>
    </w:p>
    <w:p w14:paraId="24173B15" w14:textId="01E39C31" w:rsidR="0092668D" w:rsidRDefault="0092668D" w:rsidP="0092668D">
      <w:pPr>
        <w:shd w:val="clear" w:color="auto" w:fill="FFFFFF"/>
        <w:spacing w:after="0" w:line="240" w:lineRule="auto"/>
        <w:jc w:val="both"/>
        <w:outlineLvl w:val="2"/>
        <w:rPr>
          <w:rFonts w:ascii="Verdana" w:eastAsia="Times New Roman" w:hAnsi="Verdana"/>
          <w:b/>
          <w:bCs/>
          <w:color w:val="909B7A"/>
          <w:sz w:val="24"/>
          <w:szCs w:val="24"/>
          <w:lang w:val="en-GB" w:eastAsia="en-GB"/>
        </w:rPr>
      </w:pPr>
    </w:p>
    <w:p w14:paraId="13EBC67D" w14:textId="39015222" w:rsidR="006957A4" w:rsidRDefault="006957A4" w:rsidP="0092668D">
      <w:pPr>
        <w:shd w:val="clear" w:color="auto" w:fill="FFFFFF"/>
        <w:spacing w:after="0" w:line="240" w:lineRule="auto"/>
        <w:jc w:val="both"/>
        <w:outlineLvl w:val="2"/>
        <w:rPr>
          <w:rFonts w:ascii="Verdana" w:eastAsia="Times New Roman" w:hAnsi="Verdana"/>
          <w:b/>
          <w:bCs/>
          <w:color w:val="909B7A"/>
          <w:sz w:val="24"/>
          <w:szCs w:val="24"/>
          <w:lang w:val="en-GB" w:eastAsia="en-GB"/>
        </w:rPr>
      </w:pPr>
      <w:r>
        <w:rPr>
          <w:rFonts w:ascii="Verdana" w:eastAsia="Times New Roman" w:hAnsi="Verdana"/>
          <w:b/>
          <w:bCs/>
          <w:color w:val="909B7A"/>
          <w:sz w:val="24"/>
          <w:szCs w:val="24"/>
          <w:lang w:val="en-GB" w:eastAsia="en-GB"/>
        </w:rPr>
        <w:t>Key-dates</w:t>
      </w:r>
    </w:p>
    <w:p w14:paraId="4D19D6DE" w14:textId="3EA74FB0" w:rsidR="0092668D" w:rsidRPr="00631A5A" w:rsidRDefault="004A4396" w:rsidP="0092668D">
      <w:pPr>
        <w:shd w:val="clear" w:color="auto" w:fill="FFFFFF"/>
        <w:spacing w:after="0" w:line="240" w:lineRule="auto"/>
        <w:jc w:val="both"/>
        <w:outlineLvl w:val="2"/>
        <w:rPr>
          <w:rFonts w:ascii="Verdana" w:eastAsia="Times New Roman" w:hAnsi="Verdana"/>
          <w:b/>
          <w:bCs/>
          <w:color w:val="909B7A"/>
          <w:sz w:val="24"/>
          <w:szCs w:val="24"/>
          <w:lang w:val="en-GB" w:eastAsia="en-GB"/>
        </w:rPr>
      </w:pPr>
      <w:r w:rsidRPr="004A4396">
        <w:rPr>
          <w:noProof/>
        </w:rPr>
        <mc:AlternateContent>
          <mc:Choice Requires="wps">
            <w:drawing>
              <wp:anchor distT="0" distB="0" distL="114300" distR="114300" simplePos="0" relativeHeight="251665408" behindDoc="0" locked="0" layoutInCell="1" allowOverlap="1" wp14:anchorId="33A8DF24" wp14:editId="0950684F">
                <wp:simplePos x="0" y="0"/>
                <wp:positionH relativeFrom="column">
                  <wp:posOffset>0</wp:posOffset>
                </wp:positionH>
                <wp:positionV relativeFrom="paragraph">
                  <wp:posOffset>0</wp:posOffset>
                </wp:positionV>
                <wp:extent cx="6264323" cy="5595582"/>
                <wp:effectExtent l="0" t="0" r="22225" b="24765"/>
                <wp:wrapNone/>
                <wp:docPr id="1" name="Tekstfelt 1"/>
                <wp:cNvGraphicFramePr/>
                <a:graphic xmlns:a="http://schemas.openxmlformats.org/drawingml/2006/main">
                  <a:graphicData uri="http://schemas.microsoft.com/office/word/2010/wordprocessingShape">
                    <wps:wsp>
                      <wps:cNvSpPr txBox="1"/>
                      <wps:spPr>
                        <a:xfrm>
                          <a:off x="0" y="0"/>
                          <a:ext cx="6264323" cy="5595582"/>
                        </a:xfrm>
                        <a:prstGeom prst="rect">
                          <a:avLst/>
                        </a:prstGeom>
                        <a:solidFill>
                          <a:sysClr val="window" lastClr="FFFFFF"/>
                        </a:solidFill>
                        <a:ln w="6350">
                          <a:solidFill>
                            <a:prstClr val="black"/>
                          </a:solidFill>
                        </a:ln>
                      </wps:spPr>
                      <wps:txbx>
                        <w:txbxContent>
                          <w:p w14:paraId="51CE96DD" w14:textId="77777777" w:rsidR="004A4396" w:rsidRDefault="004A4396" w:rsidP="004A4396"/>
                          <w:p w14:paraId="7D7E6A5B" w14:textId="7A1EB957" w:rsidR="004A4396" w:rsidRPr="004A4396" w:rsidRDefault="004A4396" w:rsidP="004A4396">
                            <w:pPr>
                              <w:shd w:val="clear" w:color="auto" w:fill="FFFFFF"/>
                              <w:spacing w:after="0" w:line="240" w:lineRule="auto"/>
                              <w:jc w:val="both"/>
                              <w:outlineLvl w:val="2"/>
                              <w:rPr>
                                <w:bCs/>
                                <w:color w:val="000000"/>
                                <w:sz w:val="48"/>
                                <w:szCs w:val="48"/>
                                <w:lang w:val="en-US"/>
                              </w:rPr>
                            </w:pPr>
                            <w:r w:rsidRPr="004A4396">
                              <w:rPr>
                                <w:bCs/>
                                <w:color w:val="000000"/>
                                <w:sz w:val="48"/>
                                <w:szCs w:val="48"/>
                                <w:lang w:val="en-US"/>
                              </w:rPr>
                              <w:t xml:space="preserve">15 </w:t>
                            </w:r>
                            <w:r w:rsidR="001B6600">
                              <w:rPr>
                                <w:bCs/>
                                <w:color w:val="000000"/>
                                <w:sz w:val="48"/>
                                <w:szCs w:val="48"/>
                                <w:lang w:val="en-US"/>
                              </w:rPr>
                              <w:t>September</w:t>
                            </w:r>
                            <w:r w:rsidRPr="004A4396">
                              <w:rPr>
                                <w:bCs/>
                                <w:color w:val="000000"/>
                                <w:sz w:val="48"/>
                                <w:szCs w:val="48"/>
                                <w:lang w:val="en-US"/>
                              </w:rPr>
                              <w:t xml:space="preserve"> 2022</w:t>
                            </w:r>
                          </w:p>
                          <w:p w14:paraId="75C32F99" w14:textId="6A85A721" w:rsidR="004A4396" w:rsidRPr="004A4396" w:rsidRDefault="004A4396" w:rsidP="004A4396">
                            <w:pPr>
                              <w:shd w:val="clear" w:color="auto" w:fill="FFFFFF"/>
                              <w:spacing w:after="0" w:line="240" w:lineRule="auto"/>
                              <w:jc w:val="both"/>
                              <w:outlineLvl w:val="2"/>
                              <w:rPr>
                                <w:bCs/>
                                <w:color w:val="000000"/>
                                <w:sz w:val="28"/>
                                <w:szCs w:val="28"/>
                                <w:lang w:val="en-US"/>
                              </w:rPr>
                            </w:pPr>
                            <w:r w:rsidRPr="004A4396">
                              <w:rPr>
                                <w:bCs/>
                                <w:color w:val="000000"/>
                                <w:sz w:val="28"/>
                                <w:szCs w:val="28"/>
                                <w:lang w:val="en-US"/>
                              </w:rPr>
                              <w:t xml:space="preserve">Submission of </w:t>
                            </w:r>
                            <w:bookmarkStart w:id="0" w:name="_Hlk103546747"/>
                            <w:r w:rsidR="001B6600">
                              <w:rPr>
                                <w:bCs/>
                                <w:color w:val="000000"/>
                                <w:sz w:val="28"/>
                                <w:szCs w:val="28"/>
                                <w:lang w:val="en-US"/>
                              </w:rPr>
                              <w:t>Conference Papers for the 14</w:t>
                            </w:r>
                            <w:r w:rsidR="001B6600" w:rsidRPr="001B6600">
                              <w:rPr>
                                <w:bCs/>
                                <w:color w:val="000000"/>
                                <w:sz w:val="28"/>
                                <w:szCs w:val="28"/>
                                <w:vertAlign w:val="superscript"/>
                                <w:lang w:val="en-US"/>
                              </w:rPr>
                              <w:t>th</w:t>
                            </w:r>
                            <w:r w:rsidR="001B6600">
                              <w:rPr>
                                <w:bCs/>
                                <w:color w:val="000000"/>
                                <w:sz w:val="28"/>
                                <w:szCs w:val="28"/>
                                <w:lang w:val="en-US"/>
                              </w:rPr>
                              <w:t xml:space="preserve"> Forum</w:t>
                            </w:r>
                            <w:r w:rsidRPr="004A4396">
                              <w:rPr>
                                <w:bCs/>
                                <w:color w:val="000000"/>
                                <w:sz w:val="28"/>
                                <w:szCs w:val="28"/>
                                <w:lang w:val="en-US"/>
                              </w:rPr>
                              <w:t xml:space="preserve"> Book</w:t>
                            </w:r>
                            <w:r w:rsidR="006B1929">
                              <w:rPr>
                                <w:bCs/>
                                <w:color w:val="000000"/>
                                <w:sz w:val="28"/>
                                <w:szCs w:val="28"/>
                                <w:lang w:val="en-US"/>
                              </w:rPr>
                              <w:t xml:space="preserve"> opens</w:t>
                            </w:r>
                          </w:p>
                          <w:bookmarkEnd w:id="0"/>
                          <w:p w14:paraId="5C05FB3D" w14:textId="77777777" w:rsidR="004A4396" w:rsidRPr="004A4396" w:rsidRDefault="004A4396" w:rsidP="004A4396">
                            <w:pPr>
                              <w:shd w:val="clear" w:color="auto" w:fill="FFFFFF"/>
                              <w:spacing w:after="0" w:line="240" w:lineRule="auto"/>
                              <w:jc w:val="both"/>
                              <w:outlineLvl w:val="2"/>
                              <w:rPr>
                                <w:bCs/>
                                <w:color w:val="000000"/>
                                <w:sz w:val="24"/>
                                <w:szCs w:val="24"/>
                                <w:lang w:val="en-US"/>
                              </w:rPr>
                            </w:pPr>
                          </w:p>
                          <w:p w14:paraId="6C843A56" w14:textId="77777777" w:rsidR="004A4396" w:rsidRPr="004A4396" w:rsidRDefault="004A4396" w:rsidP="004A4396">
                            <w:pPr>
                              <w:shd w:val="clear" w:color="auto" w:fill="FFFFFF"/>
                              <w:spacing w:after="0" w:line="240" w:lineRule="auto"/>
                              <w:jc w:val="both"/>
                              <w:outlineLvl w:val="2"/>
                              <w:rPr>
                                <w:bCs/>
                                <w:color w:val="000000"/>
                                <w:sz w:val="24"/>
                                <w:szCs w:val="24"/>
                                <w:lang w:val="en-US"/>
                              </w:rPr>
                            </w:pPr>
                          </w:p>
                          <w:p w14:paraId="27BED3A7" w14:textId="30DA7F32" w:rsidR="004A4396" w:rsidRPr="004A4396" w:rsidRDefault="004A4396" w:rsidP="004A4396">
                            <w:pPr>
                              <w:shd w:val="clear" w:color="auto" w:fill="FFFFFF"/>
                              <w:spacing w:after="0" w:line="240" w:lineRule="auto"/>
                              <w:jc w:val="both"/>
                              <w:outlineLvl w:val="2"/>
                              <w:rPr>
                                <w:bCs/>
                                <w:color w:val="000000"/>
                                <w:sz w:val="48"/>
                                <w:szCs w:val="48"/>
                                <w:lang w:val="en-US"/>
                              </w:rPr>
                            </w:pPr>
                            <w:r w:rsidRPr="004A4396">
                              <w:rPr>
                                <w:bCs/>
                                <w:color w:val="000000"/>
                                <w:sz w:val="48"/>
                                <w:szCs w:val="48"/>
                                <w:lang w:val="en-US"/>
                              </w:rPr>
                              <w:t>1</w:t>
                            </w:r>
                            <w:r w:rsidR="001B6600">
                              <w:rPr>
                                <w:bCs/>
                                <w:color w:val="000000"/>
                                <w:sz w:val="48"/>
                                <w:szCs w:val="48"/>
                                <w:lang w:val="en-US"/>
                              </w:rPr>
                              <w:t>5</w:t>
                            </w:r>
                            <w:r w:rsidRPr="004A4396">
                              <w:rPr>
                                <w:bCs/>
                                <w:color w:val="000000"/>
                                <w:sz w:val="48"/>
                                <w:szCs w:val="48"/>
                                <w:lang w:val="en-US"/>
                              </w:rPr>
                              <w:t xml:space="preserve"> </w:t>
                            </w:r>
                            <w:r w:rsidR="001B6600">
                              <w:rPr>
                                <w:bCs/>
                                <w:color w:val="000000"/>
                                <w:sz w:val="48"/>
                                <w:szCs w:val="48"/>
                                <w:lang w:val="en-US"/>
                              </w:rPr>
                              <w:t>Octo</w:t>
                            </w:r>
                            <w:r w:rsidRPr="004A4396">
                              <w:rPr>
                                <w:bCs/>
                                <w:color w:val="000000"/>
                                <w:sz w:val="48"/>
                                <w:szCs w:val="48"/>
                                <w:lang w:val="en-US"/>
                              </w:rPr>
                              <w:t>ber 2022</w:t>
                            </w:r>
                          </w:p>
                          <w:p w14:paraId="5ECA8269" w14:textId="5C2EE6AD" w:rsidR="004A4396" w:rsidRPr="004A4396" w:rsidRDefault="004A4396" w:rsidP="004A4396">
                            <w:pPr>
                              <w:shd w:val="clear" w:color="auto" w:fill="FFFFFF"/>
                              <w:spacing w:after="0" w:line="240" w:lineRule="auto"/>
                              <w:jc w:val="both"/>
                              <w:outlineLvl w:val="2"/>
                              <w:rPr>
                                <w:bCs/>
                                <w:color w:val="000000"/>
                                <w:sz w:val="28"/>
                                <w:szCs w:val="28"/>
                                <w:lang w:val="en-US"/>
                              </w:rPr>
                            </w:pPr>
                            <w:r w:rsidRPr="004A4396">
                              <w:rPr>
                                <w:bCs/>
                                <w:color w:val="000000"/>
                                <w:sz w:val="28"/>
                                <w:szCs w:val="28"/>
                                <w:lang w:val="en-US"/>
                              </w:rPr>
                              <w:t>Submission Deadline for</w:t>
                            </w:r>
                            <w:r w:rsidR="001B6600" w:rsidRPr="001B6600">
                              <w:rPr>
                                <w:lang w:val="en-US"/>
                              </w:rPr>
                              <w:t xml:space="preserve"> </w:t>
                            </w:r>
                            <w:r w:rsidR="001B6600" w:rsidRPr="001B6600">
                              <w:rPr>
                                <w:bCs/>
                                <w:color w:val="000000"/>
                                <w:sz w:val="28"/>
                                <w:szCs w:val="28"/>
                                <w:lang w:val="en-US"/>
                              </w:rPr>
                              <w:t xml:space="preserve">Conference Papers for the </w:t>
                            </w:r>
                            <w:r w:rsidR="006957A4">
                              <w:rPr>
                                <w:bCs/>
                                <w:color w:val="000000"/>
                                <w:sz w:val="28"/>
                                <w:szCs w:val="28"/>
                                <w:lang w:val="en-US"/>
                              </w:rPr>
                              <w:t>14</w:t>
                            </w:r>
                            <w:r w:rsidR="006957A4" w:rsidRPr="006957A4">
                              <w:rPr>
                                <w:bCs/>
                                <w:color w:val="000000"/>
                                <w:sz w:val="28"/>
                                <w:szCs w:val="28"/>
                                <w:vertAlign w:val="superscript"/>
                                <w:lang w:val="en-US"/>
                              </w:rPr>
                              <w:t>th</w:t>
                            </w:r>
                            <w:r w:rsidR="006957A4">
                              <w:rPr>
                                <w:bCs/>
                                <w:color w:val="000000"/>
                                <w:sz w:val="28"/>
                                <w:szCs w:val="28"/>
                                <w:lang w:val="en-US"/>
                              </w:rPr>
                              <w:t xml:space="preserve"> </w:t>
                            </w:r>
                            <w:r w:rsidR="001B6600" w:rsidRPr="001B6600">
                              <w:rPr>
                                <w:bCs/>
                                <w:color w:val="000000"/>
                                <w:sz w:val="28"/>
                                <w:szCs w:val="28"/>
                                <w:lang w:val="en-US"/>
                              </w:rPr>
                              <w:t>Forum Book</w:t>
                            </w:r>
                          </w:p>
                          <w:p w14:paraId="19F9E0B2" w14:textId="77777777" w:rsidR="004A4396" w:rsidRPr="004A4396" w:rsidRDefault="004A4396" w:rsidP="004A4396">
                            <w:pPr>
                              <w:shd w:val="clear" w:color="auto" w:fill="FFFFFF"/>
                              <w:spacing w:after="0" w:line="240" w:lineRule="auto"/>
                              <w:jc w:val="both"/>
                              <w:outlineLvl w:val="2"/>
                              <w:rPr>
                                <w:bCs/>
                                <w:color w:val="000000"/>
                                <w:sz w:val="24"/>
                                <w:szCs w:val="24"/>
                                <w:lang w:val="en-US"/>
                              </w:rPr>
                            </w:pPr>
                          </w:p>
                          <w:p w14:paraId="222DCB62" w14:textId="72675AB1" w:rsidR="004A4396" w:rsidRPr="004A4396" w:rsidRDefault="004A4396" w:rsidP="004A4396">
                            <w:pPr>
                              <w:shd w:val="clear" w:color="auto" w:fill="FFFFFF"/>
                              <w:spacing w:after="0" w:line="240" w:lineRule="auto"/>
                              <w:jc w:val="both"/>
                              <w:outlineLvl w:val="2"/>
                              <w:rPr>
                                <w:bCs/>
                                <w:color w:val="000000"/>
                                <w:sz w:val="24"/>
                                <w:szCs w:val="24"/>
                                <w:lang w:val="en-US"/>
                              </w:rPr>
                            </w:pPr>
                          </w:p>
                          <w:p w14:paraId="51E0235A" w14:textId="7521A78D" w:rsidR="004A4396" w:rsidRPr="004A4396" w:rsidRDefault="004A4396" w:rsidP="004A4396">
                            <w:pPr>
                              <w:shd w:val="clear" w:color="auto" w:fill="FFFFFF"/>
                              <w:spacing w:after="0" w:line="240" w:lineRule="auto"/>
                              <w:jc w:val="both"/>
                              <w:outlineLvl w:val="2"/>
                              <w:rPr>
                                <w:bCs/>
                                <w:color w:val="000000"/>
                                <w:sz w:val="48"/>
                                <w:szCs w:val="48"/>
                                <w:lang w:val="en-US"/>
                              </w:rPr>
                            </w:pPr>
                            <w:r w:rsidRPr="004A4396">
                              <w:rPr>
                                <w:bCs/>
                                <w:color w:val="000000"/>
                                <w:sz w:val="48"/>
                                <w:szCs w:val="48"/>
                                <w:lang w:val="en-US"/>
                              </w:rPr>
                              <w:t>1</w:t>
                            </w:r>
                            <w:r w:rsidR="001B6600">
                              <w:rPr>
                                <w:bCs/>
                                <w:color w:val="000000"/>
                                <w:sz w:val="48"/>
                                <w:szCs w:val="48"/>
                                <w:lang w:val="en-US"/>
                              </w:rPr>
                              <w:t>5</w:t>
                            </w:r>
                            <w:r w:rsidRPr="004A4396">
                              <w:rPr>
                                <w:bCs/>
                                <w:color w:val="000000"/>
                                <w:sz w:val="48"/>
                                <w:szCs w:val="48"/>
                                <w:lang w:val="en-US"/>
                              </w:rPr>
                              <w:t xml:space="preserve"> </w:t>
                            </w:r>
                            <w:r w:rsidR="001B6600">
                              <w:rPr>
                                <w:bCs/>
                                <w:color w:val="000000"/>
                                <w:sz w:val="48"/>
                                <w:szCs w:val="48"/>
                                <w:lang w:val="en-US"/>
                              </w:rPr>
                              <w:t>Novem</w:t>
                            </w:r>
                            <w:r w:rsidRPr="004A4396">
                              <w:rPr>
                                <w:bCs/>
                                <w:color w:val="000000"/>
                                <w:sz w:val="48"/>
                                <w:szCs w:val="48"/>
                                <w:lang w:val="en-US"/>
                              </w:rPr>
                              <w:t xml:space="preserve">ber 2022 </w:t>
                            </w:r>
                          </w:p>
                          <w:p w14:paraId="1EB908BE" w14:textId="77777777" w:rsidR="004A4396" w:rsidRPr="004A4396" w:rsidRDefault="004A4396" w:rsidP="004A4396">
                            <w:pPr>
                              <w:shd w:val="clear" w:color="auto" w:fill="FFFFFF"/>
                              <w:tabs>
                                <w:tab w:val="left" w:pos="2868"/>
                              </w:tabs>
                              <w:spacing w:after="0" w:line="240" w:lineRule="auto"/>
                              <w:jc w:val="both"/>
                              <w:outlineLvl w:val="2"/>
                              <w:rPr>
                                <w:bCs/>
                                <w:color w:val="000000"/>
                                <w:sz w:val="28"/>
                                <w:szCs w:val="28"/>
                                <w:lang w:val="en-US"/>
                              </w:rPr>
                            </w:pPr>
                            <w:r w:rsidRPr="004A4396">
                              <w:rPr>
                                <w:bCs/>
                                <w:color w:val="000000"/>
                                <w:sz w:val="28"/>
                                <w:szCs w:val="28"/>
                                <w:lang w:val="en-US"/>
                              </w:rPr>
                              <w:t>Authors notification</w:t>
                            </w:r>
                            <w:r w:rsidRPr="004A4396">
                              <w:rPr>
                                <w:bCs/>
                                <w:color w:val="000000"/>
                                <w:sz w:val="28"/>
                                <w:szCs w:val="28"/>
                                <w:lang w:val="en-US"/>
                              </w:rPr>
                              <w:tab/>
                            </w:r>
                          </w:p>
                          <w:p w14:paraId="172B5ED4" w14:textId="77777777" w:rsidR="004A4396" w:rsidRPr="004A4396" w:rsidRDefault="004A4396" w:rsidP="004A4396">
                            <w:pPr>
                              <w:shd w:val="clear" w:color="auto" w:fill="FFFFFF"/>
                              <w:spacing w:after="0" w:line="240" w:lineRule="auto"/>
                              <w:jc w:val="both"/>
                              <w:outlineLvl w:val="2"/>
                              <w:rPr>
                                <w:bCs/>
                                <w:color w:val="000000"/>
                                <w:sz w:val="24"/>
                                <w:szCs w:val="24"/>
                                <w:lang w:val="en-US"/>
                              </w:rPr>
                            </w:pPr>
                          </w:p>
                          <w:p w14:paraId="75E1A0BC" w14:textId="272A2A9C" w:rsidR="004A4396" w:rsidRPr="004A4396" w:rsidRDefault="004A4396" w:rsidP="004A4396">
                            <w:pPr>
                              <w:shd w:val="clear" w:color="auto" w:fill="FFFFFF"/>
                              <w:spacing w:after="0" w:line="240" w:lineRule="auto"/>
                              <w:jc w:val="both"/>
                              <w:outlineLvl w:val="2"/>
                              <w:rPr>
                                <w:bCs/>
                                <w:color w:val="000000"/>
                                <w:sz w:val="48"/>
                                <w:szCs w:val="48"/>
                                <w:lang w:val="en-US"/>
                              </w:rPr>
                            </w:pPr>
                            <w:r w:rsidRPr="004A4396">
                              <w:rPr>
                                <w:bCs/>
                                <w:color w:val="000000"/>
                                <w:sz w:val="24"/>
                                <w:szCs w:val="24"/>
                                <w:lang w:val="en-US"/>
                              </w:rPr>
                              <w:tab/>
                            </w:r>
                            <w:r w:rsidRPr="004A4396">
                              <w:rPr>
                                <w:bCs/>
                                <w:color w:val="000000"/>
                                <w:sz w:val="24"/>
                                <w:szCs w:val="24"/>
                                <w:lang w:val="en-US"/>
                              </w:rPr>
                              <w:tab/>
                            </w:r>
                            <w:r w:rsidRPr="004A4396">
                              <w:rPr>
                                <w:bCs/>
                                <w:color w:val="000000"/>
                                <w:sz w:val="24"/>
                                <w:szCs w:val="24"/>
                                <w:lang w:val="en-US"/>
                              </w:rPr>
                              <w:tab/>
                            </w:r>
                            <w:r w:rsidRPr="004A4396">
                              <w:rPr>
                                <w:bCs/>
                                <w:color w:val="000000"/>
                                <w:sz w:val="24"/>
                                <w:szCs w:val="24"/>
                                <w:lang w:val="en-US"/>
                              </w:rPr>
                              <w:tab/>
                            </w:r>
                            <w:r w:rsidRPr="004A4396">
                              <w:rPr>
                                <w:bCs/>
                                <w:color w:val="000000"/>
                                <w:sz w:val="48"/>
                                <w:szCs w:val="48"/>
                                <w:lang w:val="en-US"/>
                              </w:rPr>
                              <w:t>1</w:t>
                            </w:r>
                            <w:r w:rsidR="001B6600">
                              <w:rPr>
                                <w:bCs/>
                                <w:color w:val="000000"/>
                                <w:sz w:val="48"/>
                                <w:szCs w:val="48"/>
                                <w:lang w:val="en-US"/>
                              </w:rPr>
                              <w:t>5</w:t>
                            </w:r>
                            <w:r w:rsidRPr="004A4396">
                              <w:rPr>
                                <w:bCs/>
                                <w:color w:val="000000"/>
                                <w:sz w:val="48"/>
                                <w:szCs w:val="48"/>
                                <w:lang w:val="en-US"/>
                              </w:rPr>
                              <w:t xml:space="preserve"> December 2022</w:t>
                            </w:r>
                          </w:p>
                          <w:p w14:paraId="6BE05590" w14:textId="77777777" w:rsidR="004A4396" w:rsidRPr="004A4396" w:rsidRDefault="004A4396" w:rsidP="004A4396">
                            <w:pPr>
                              <w:shd w:val="clear" w:color="auto" w:fill="FFFFFF"/>
                              <w:spacing w:after="0" w:line="240" w:lineRule="auto"/>
                              <w:jc w:val="both"/>
                              <w:outlineLvl w:val="2"/>
                              <w:rPr>
                                <w:bCs/>
                                <w:color w:val="000000"/>
                                <w:sz w:val="28"/>
                                <w:szCs w:val="28"/>
                                <w:lang w:val="en-US"/>
                              </w:rPr>
                            </w:pPr>
                            <w:r w:rsidRPr="004A4396">
                              <w:rPr>
                                <w:bCs/>
                                <w:color w:val="000000"/>
                                <w:sz w:val="24"/>
                                <w:szCs w:val="24"/>
                                <w:lang w:val="en-US"/>
                              </w:rPr>
                              <w:tab/>
                            </w:r>
                            <w:r w:rsidRPr="004A4396">
                              <w:rPr>
                                <w:bCs/>
                                <w:color w:val="000000"/>
                                <w:sz w:val="24"/>
                                <w:szCs w:val="24"/>
                                <w:lang w:val="en-US"/>
                              </w:rPr>
                              <w:tab/>
                            </w:r>
                            <w:r w:rsidRPr="004A4396">
                              <w:rPr>
                                <w:bCs/>
                                <w:color w:val="000000"/>
                                <w:sz w:val="24"/>
                                <w:szCs w:val="24"/>
                                <w:lang w:val="en-US"/>
                              </w:rPr>
                              <w:tab/>
                            </w:r>
                            <w:r w:rsidRPr="004A4396">
                              <w:rPr>
                                <w:bCs/>
                                <w:color w:val="000000"/>
                                <w:sz w:val="24"/>
                                <w:szCs w:val="24"/>
                                <w:lang w:val="en-US"/>
                              </w:rPr>
                              <w:tab/>
                            </w:r>
                            <w:r w:rsidRPr="004A4396">
                              <w:rPr>
                                <w:bCs/>
                                <w:color w:val="000000"/>
                                <w:sz w:val="28"/>
                                <w:szCs w:val="28"/>
                                <w:lang w:val="en-US"/>
                              </w:rPr>
                              <w:t>Authors registration Deadline</w:t>
                            </w:r>
                          </w:p>
                          <w:p w14:paraId="183F6C87" w14:textId="0786595C" w:rsidR="004A4396" w:rsidRPr="004A4396" w:rsidRDefault="004A4396" w:rsidP="004A4396">
                            <w:pPr>
                              <w:shd w:val="clear" w:color="auto" w:fill="FFFFFF"/>
                              <w:spacing w:after="0" w:line="240" w:lineRule="auto"/>
                              <w:jc w:val="both"/>
                              <w:outlineLvl w:val="2"/>
                              <w:rPr>
                                <w:bCs/>
                                <w:color w:val="000000"/>
                                <w:sz w:val="24"/>
                                <w:szCs w:val="24"/>
                                <w:lang w:val="en-US"/>
                              </w:rPr>
                            </w:pPr>
                          </w:p>
                          <w:p w14:paraId="54332A38" w14:textId="10635230" w:rsidR="004A4396" w:rsidRPr="004A4396" w:rsidRDefault="00865FD2" w:rsidP="004A4396">
                            <w:pPr>
                              <w:shd w:val="clear" w:color="auto" w:fill="FFFFFF"/>
                              <w:spacing w:after="0" w:line="240" w:lineRule="auto"/>
                              <w:jc w:val="both"/>
                              <w:outlineLvl w:val="2"/>
                              <w:rPr>
                                <w:bCs/>
                                <w:color w:val="000000"/>
                                <w:sz w:val="48"/>
                                <w:szCs w:val="48"/>
                                <w:lang w:val="en-US"/>
                              </w:rPr>
                            </w:pPr>
                            <w:r>
                              <w:rPr>
                                <w:bCs/>
                                <w:color w:val="000000"/>
                                <w:sz w:val="48"/>
                                <w:szCs w:val="48"/>
                                <w:lang w:val="en-US"/>
                              </w:rPr>
                              <w:t xml:space="preserve">                                                </w:t>
                            </w:r>
                            <w:r w:rsidR="004A4396" w:rsidRPr="004A4396">
                              <w:rPr>
                                <w:bCs/>
                                <w:color w:val="000000"/>
                                <w:sz w:val="48"/>
                                <w:szCs w:val="48"/>
                                <w:lang w:val="en-US"/>
                              </w:rPr>
                              <w:t>15 January 2023</w:t>
                            </w:r>
                          </w:p>
                          <w:p w14:paraId="518678BC" w14:textId="2ECA42C0" w:rsidR="004A4396" w:rsidRDefault="00865FD2" w:rsidP="004A4396">
                            <w:pPr>
                              <w:shd w:val="clear" w:color="auto" w:fill="FFFFFF"/>
                              <w:spacing w:after="0" w:line="240" w:lineRule="auto"/>
                              <w:jc w:val="both"/>
                              <w:outlineLvl w:val="2"/>
                              <w:rPr>
                                <w:bCs/>
                                <w:color w:val="000000"/>
                                <w:sz w:val="28"/>
                                <w:szCs w:val="28"/>
                                <w:lang w:val="en-US"/>
                              </w:rPr>
                            </w:pPr>
                            <w:r>
                              <w:rPr>
                                <w:bCs/>
                                <w:color w:val="000000"/>
                                <w:sz w:val="28"/>
                                <w:szCs w:val="28"/>
                                <w:lang w:val="en-US"/>
                              </w:rPr>
                              <w:t xml:space="preserve">                                                                                   Participants registration Deadline</w:t>
                            </w:r>
                          </w:p>
                          <w:p w14:paraId="66A6310A" w14:textId="77777777" w:rsidR="00865FD2" w:rsidRPr="004A4396" w:rsidRDefault="00865FD2" w:rsidP="004A4396">
                            <w:pPr>
                              <w:shd w:val="clear" w:color="auto" w:fill="FFFFFF"/>
                              <w:spacing w:after="0" w:line="240" w:lineRule="auto"/>
                              <w:jc w:val="both"/>
                              <w:outlineLvl w:val="2"/>
                              <w:rPr>
                                <w:bCs/>
                                <w:color w:val="000000"/>
                                <w:sz w:val="28"/>
                                <w:szCs w:val="28"/>
                                <w:lang w:val="en-US"/>
                              </w:rPr>
                            </w:pPr>
                          </w:p>
                          <w:p w14:paraId="2ED2B763" w14:textId="77777777" w:rsidR="004A4396" w:rsidRPr="004A4396" w:rsidRDefault="004A4396" w:rsidP="004A4396">
                            <w:pPr>
                              <w:shd w:val="clear" w:color="auto" w:fill="FFFFFF"/>
                              <w:spacing w:after="0" w:line="240" w:lineRule="auto"/>
                              <w:jc w:val="both"/>
                              <w:outlineLvl w:val="2"/>
                              <w:rPr>
                                <w:bCs/>
                                <w:color w:val="000000"/>
                                <w:sz w:val="48"/>
                                <w:szCs w:val="48"/>
                                <w:lang w:val="en-US"/>
                              </w:rPr>
                            </w:pPr>
                            <w:r w:rsidRPr="004A4396">
                              <w:rPr>
                                <w:bCs/>
                                <w:color w:val="000000"/>
                                <w:sz w:val="48"/>
                                <w:szCs w:val="48"/>
                                <w:lang w:val="en-US"/>
                              </w:rPr>
                              <w:t>21 -24 February 2023</w:t>
                            </w:r>
                          </w:p>
                          <w:p w14:paraId="64D22ACD" w14:textId="77777777" w:rsidR="004A4396" w:rsidRPr="004A4396" w:rsidRDefault="004A4396" w:rsidP="004A4396">
                            <w:pPr>
                              <w:shd w:val="clear" w:color="auto" w:fill="FFFFFF"/>
                              <w:spacing w:after="0" w:line="240" w:lineRule="auto"/>
                              <w:jc w:val="both"/>
                              <w:outlineLvl w:val="2"/>
                              <w:rPr>
                                <w:bCs/>
                                <w:color w:val="000000"/>
                                <w:sz w:val="28"/>
                                <w:szCs w:val="28"/>
                                <w:lang w:val="en-US"/>
                              </w:rPr>
                            </w:pPr>
                            <w:r w:rsidRPr="004A4396">
                              <w:rPr>
                                <w:bCs/>
                                <w:color w:val="000000"/>
                                <w:sz w:val="28"/>
                                <w:szCs w:val="28"/>
                                <w:lang w:val="en-US"/>
                              </w:rPr>
                              <w:t>Forum &amp; Field trip</w:t>
                            </w:r>
                          </w:p>
                          <w:p w14:paraId="6DC0F281" w14:textId="77777777" w:rsidR="004A4396" w:rsidRPr="00865FD2" w:rsidRDefault="004A4396" w:rsidP="004A4396">
                            <w:pPr>
                              <w:rPr>
                                <w:lang w:val="en-US"/>
                              </w:rPr>
                            </w:pPr>
                          </w:p>
                          <w:p w14:paraId="1E243E9E" w14:textId="77777777" w:rsidR="004A4396" w:rsidRPr="00865FD2" w:rsidRDefault="004A4396" w:rsidP="004A4396">
                            <w:pPr>
                              <w:rPr>
                                <w:lang w:val="en-US"/>
                              </w:rPr>
                            </w:pPr>
                          </w:p>
                          <w:p w14:paraId="6F8301B2" w14:textId="77777777" w:rsidR="004A4396" w:rsidRPr="00865FD2" w:rsidRDefault="004A4396" w:rsidP="004A4396">
                            <w:pPr>
                              <w:rPr>
                                <w:lang w:val="en-US"/>
                              </w:rPr>
                            </w:pPr>
                          </w:p>
                          <w:p w14:paraId="0FE502C0" w14:textId="77777777" w:rsidR="004A4396" w:rsidRPr="00865FD2" w:rsidRDefault="004A4396" w:rsidP="004A4396">
                            <w:pPr>
                              <w:rPr>
                                <w:lang w:val="en-US"/>
                              </w:rPr>
                            </w:pPr>
                          </w:p>
                          <w:p w14:paraId="5FA7479B" w14:textId="77777777" w:rsidR="004A4396" w:rsidRPr="00865FD2" w:rsidRDefault="004A4396" w:rsidP="004A4396">
                            <w:pPr>
                              <w:rPr>
                                <w:lang w:val="en-US"/>
                              </w:rPr>
                            </w:pPr>
                          </w:p>
                          <w:p w14:paraId="2F72E691" w14:textId="77777777" w:rsidR="004A4396" w:rsidRPr="00865FD2" w:rsidRDefault="004A4396" w:rsidP="004A4396">
                            <w:pPr>
                              <w:rPr>
                                <w:lang w:val="en-US"/>
                              </w:rPr>
                            </w:pPr>
                          </w:p>
                          <w:p w14:paraId="660419AC" w14:textId="77777777" w:rsidR="004A4396" w:rsidRPr="00865FD2" w:rsidRDefault="004A4396" w:rsidP="004A4396">
                            <w:pPr>
                              <w:rPr>
                                <w:lang w:val="en-US"/>
                              </w:rPr>
                            </w:pPr>
                          </w:p>
                          <w:p w14:paraId="4659C2E3" w14:textId="77777777" w:rsidR="004A4396" w:rsidRPr="00865FD2" w:rsidRDefault="004A4396" w:rsidP="004A4396">
                            <w:pPr>
                              <w:rPr>
                                <w:lang w:val="en-US"/>
                              </w:rPr>
                            </w:pPr>
                          </w:p>
                          <w:p w14:paraId="7C964B6A" w14:textId="77777777" w:rsidR="004A4396" w:rsidRPr="00865FD2" w:rsidRDefault="004A4396" w:rsidP="004A4396">
                            <w:pPr>
                              <w:rPr>
                                <w:lang w:val="en-US"/>
                              </w:rPr>
                            </w:pPr>
                          </w:p>
                          <w:p w14:paraId="2CD81041" w14:textId="77777777" w:rsidR="004A4396" w:rsidRPr="00865FD2" w:rsidRDefault="004A4396" w:rsidP="004A4396">
                            <w:pPr>
                              <w:rPr>
                                <w:lang w:val="en-US"/>
                              </w:rPr>
                            </w:pPr>
                          </w:p>
                          <w:p w14:paraId="77F45312" w14:textId="77777777" w:rsidR="004A4396" w:rsidRPr="00865FD2" w:rsidRDefault="004A4396" w:rsidP="004A4396">
                            <w:pPr>
                              <w:rPr>
                                <w:lang w:val="en-US"/>
                              </w:rPr>
                            </w:pPr>
                          </w:p>
                          <w:p w14:paraId="7323C1FC" w14:textId="77777777" w:rsidR="004A4396" w:rsidRPr="00865FD2" w:rsidRDefault="004A4396" w:rsidP="004A4396">
                            <w:pPr>
                              <w:rPr>
                                <w:lang w:val="en-US"/>
                              </w:rPr>
                            </w:pPr>
                          </w:p>
                          <w:p w14:paraId="3DD5E8D8" w14:textId="77777777" w:rsidR="004A4396" w:rsidRPr="00865FD2" w:rsidRDefault="004A4396" w:rsidP="004A4396">
                            <w:pPr>
                              <w:rPr>
                                <w:lang w:val="en-US"/>
                              </w:rPr>
                            </w:pPr>
                          </w:p>
                          <w:p w14:paraId="52526987" w14:textId="77777777" w:rsidR="004A4396" w:rsidRPr="00865FD2" w:rsidRDefault="004A4396" w:rsidP="004A439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A8DF24" id="_x0000_t202" coordsize="21600,21600" o:spt="202" path="m,l,21600r21600,l21600,xe">
                <v:stroke joinstyle="miter"/>
                <v:path gradientshapeok="t" o:connecttype="rect"/>
              </v:shapetype>
              <v:shape id="Tekstfelt 1" o:spid="_x0000_s1026" type="#_x0000_t202" style="position:absolute;left:0;text-align:left;margin-left:0;margin-top:0;width:493.25pt;height:44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QCoQQIAAI4EAAAOAAAAZHJzL2Uyb0RvYy54bWysVE1v2zAMvQ/YfxB0X5w4cdYacYosRYYB&#10;QVsgLXpWZDk2JouapMTOfv0o2flou9OwHBRSpB7JR9Kzu7aW5CCMrUBldDQYUiIUh7xSu4y+PK++&#10;3FBiHVM5k6BERo/C0rv550+zRqcihhJkLgxBEGXTRme0dE6nUWR5KWpmB6CFQmMBpmYOVbOLcsMa&#10;RK9lFA+H06gBk2sDXFiLt/edkc4DflEI7h6LwgpHZEYxNxdOE86tP6P5jKU7w3RZ8T4N9g9Z1KxS&#10;GPQMdc8cI3tTfYCqK27AQuEGHOoIiqLiItSA1YyG76rZlEyLUAuSY/WZJvv/YPnDYaOfDHHtN2ix&#10;gZ6QRtvU4qWvpy1M7f8xU4J2pPB4pk20jnC8nMbTyTgeU8LRliS3SXITe5zo8lwb674LqIkXMmqw&#10;L4Eudlhb17meXHw0C7LKV5WUQTnapTTkwLCF2PkcGkoksw4vM7oKvz7am2dSkQZzGyfDEOmNzcc6&#10;Y24l4z8/ImD2UmERFza85Npt21O0hfyIzBnohspqvqoQd42pPTGDU4Rk4Wa4RzwKCZgM9BIlJZjf&#10;f7v3/thctFLS4FRm1P7aMyOw4h8K2347mkz8GAdlknyNUTHXlu21Re3rJSBrI9xBzYPo/Z08iYWB&#10;+hUXaOGjookpjrEz6k7i0nW7ggvIxWIRnHBwNXNrtdHcQ/sWeT6f21dmdN9gh7PxAKf5Zem7Pne+&#10;/qWCxd5BUYUh8AR3rPa849CHMeoX1G/VtR68Lp+R+R8AAAD//wMAUEsDBBQABgAIAAAAIQDVQOwP&#10;2gAAAAUBAAAPAAAAZHJzL2Rvd25yZXYueG1sTI/BTsMwEETvSPyDtUjcqNNKVG7IpkJIHBEicICb&#10;a28Tl3gdxW4a+vUYLnBZaTSjmbfVdva9mGiMLjDCclGAIDbBOm4R3l4fbxSImDRb3QcmhC+KsK0v&#10;Lypd2nDiF5qa1IpcwrHUCF1KQyllNB15HRdhIM7ePoxepyzHVtpRn3K57+WqKNbSa8d5odMDPXRk&#10;PpujR7D8Hth8uKez48a4zflZHcyEeH0139+BSDSnvzD84Gd0qDPTLhzZRtEj5EfS783eRq1vQewQ&#10;lFquQNaV/E9ffwMAAP//AwBQSwECLQAUAAYACAAAACEAtoM4kv4AAADhAQAAEwAAAAAAAAAAAAAA&#10;AAAAAAAAW0NvbnRlbnRfVHlwZXNdLnhtbFBLAQItABQABgAIAAAAIQA4/SH/1gAAAJQBAAALAAAA&#10;AAAAAAAAAAAAAC8BAABfcmVscy8ucmVsc1BLAQItABQABgAIAAAAIQD10QCoQQIAAI4EAAAOAAAA&#10;AAAAAAAAAAAAAC4CAABkcnMvZTJvRG9jLnhtbFBLAQItABQABgAIAAAAIQDVQOwP2gAAAAUBAAAP&#10;AAAAAAAAAAAAAAAAAJsEAABkcnMvZG93bnJldi54bWxQSwUGAAAAAAQABADzAAAAogUAAAAA&#10;" fillcolor="window" strokeweight=".5pt">
                <v:textbox>
                  <w:txbxContent>
                    <w:p w14:paraId="51CE96DD" w14:textId="77777777" w:rsidR="004A4396" w:rsidRDefault="004A4396" w:rsidP="004A4396"/>
                    <w:p w14:paraId="7D7E6A5B" w14:textId="7A1EB957" w:rsidR="004A4396" w:rsidRPr="004A4396" w:rsidRDefault="004A4396" w:rsidP="004A4396">
                      <w:pPr>
                        <w:shd w:val="clear" w:color="auto" w:fill="FFFFFF"/>
                        <w:spacing w:after="0" w:line="240" w:lineRule="auto"/>
                        <w:jc w:val="both"/>
                        <w:outlineLvl w:val="2"/>
                        <w:rPr>
                          <w:bCs/>
                          <w:color w:val="000000"/>
                          <w:sz w:val="48"/>
                          <w:szCs w:val="48"/>
                          <w:lang w:val="en-US"/>
                        </w:rPr>
                      </w:pPr>
                      <w:r w:rsidRPr="004A4396">
                        <w:rPr>
                          <w:bCs/>
                          <w:color w:val="000000"/>
                          <w:sz w:val="48"/>
                          <w:szCs w:val="48"/>
                          <w:lang w:val="en-US"/>
                        </w:rPr>
                        <w:t xml:space="preserve">15 </w:t>
                      </w:r>
                      <w:r w:rsidR="001B6600">
                        <w:rPr>
                          <w:bCs/>
                          <w:color w:val="000000"/>
                          <w:sz w:val="48"/>
                          <w:szCs w:val="48"/>
                          <w:lang w:val="en-US"/>
                        </w:rPr>
                        <w:t>September</w:t>
                      </w:r>
                      <w:r w:rsidRPr="004A4396">
                        <w:rPr>
                          <w:bCs/>
                          <w:color w:val="000000"/>
                          <w:sz w:val="48"/>
                          <w:szCs w:val="48"/>
                          <w:lang w:val="en-US"/>
                        </w:rPr>
                        <w:t xml:space="preserve"> 2022</w:t>
                      </w:r>
                    </w:p>
                    <w:p w14:paraId="75C32F99" w14:textId="6A85A721" w:rsidR="004A4396" w:rsidRPr="004A4396" w:rsidRDefault="004A4396" w:rsidP="004A4396">
                      <w:pPr>
                        <w:shd w:val="clear" w:color="auto" w:fill="FFFFFF"/>
                        <w:spacing w:after="0" w:line="240" w:lineRule="auto"/>
                        <w:jc w:val="both"/>
                        <w:outlineLvl w:val="2"/>
                        <w:rPr>
                          <w:bCs/>
                          <w:color w:val="000000"/>
                          <w:sz w:val="28"/>
                          <w:szCs w:val="28"/>
                          <w:lang w:val="en-US"/>
                        </w:rPr>
                      </w:pPr>
                      <w:r w:rsidRPr="004A4396">
                        <w:rPr>
                          <w:bCs/>
                          <w:color w:val="000000"/>
                          <w:sz w:val="28"/>
                          <w:szCs w:val="28"/>
                          <w:lang w:val="en-US"/>
                        </w:rPr>
                        <w:t xml:space="preserve">Submission of </w:t>
                      </w:r>
                      <w:bookmarkStart w:id="1" w:name="_Hlk103546747"/>
                      <w:r w:rsidR="001B6600">
                        <w:rPr>
                          <w:bCs/>
                          <w:color w:val="000000"/>
                          <w:sz w:val="28"/>
                          <w:szCs w:val="28"/>
                          <w:lang w:val="en-US"/>
                        </w:rPr>
                        <w:t>Conference Papers for the 14</w:t>
                      </w:r>
                      <w:r w:rsidR="001B6600" w:rsidRPr="001B6600">
                        <w:rPr>
                          <w:bCs/>
                          <w:color w:val="000000"/>
                          <w:sz w:val="28"/>
                          <w:szCs w:val="28"/>
                          <w:vertAlign w:val="superscript"/>
                          <w:lang w:val="en-US"/>
                        </w:rPr>
                        <w:t>th</w:t>
                      </w:r>
                      <w:r w:rsidR="001B6600">
                        <w:rPr>
                          <w:bCs/>
                          <w:color w:val="000000"/>
                          <w:sz w:val="28"/>
                          <w:szCs w:val="28"/>
                          <w:lang w:val="en-US"/>
                        </w:rPr>
                        <w:t xml:space="preserve"> Forum</w:t>
                      </w:r>
                      <w:r w:rsidRPr="004A4396">
                        <w:rPr>
                          <w:bCs/>
                          <w:color w:val="000000"/>
                          <w:sz w:val="28"/>
                          <w:szCs w:val="28"/>
                          <w:lang w:val="en-US"/>
                        </w:rPr>
                        <w:t xml:space="preserve"> Book</w:t>
                      </w:r>
                      <w:r w:rsidR="006B1929">
                        <w:rPr>
                          <w:bCs/>
                          <w:color w:val="000000"/>
                          <w:sz w:val="28"/>
                          <w:szCs w:val="28"/>
                          <w:lang w:val="en-US"/>
                        </w:rPr>
                        <w:t xml:space="preserve"> opens</w:t>
                      </w:r>
                    </w:p>
                    <w:bookmarkEnd w:id="1"/>
                    <w:p w14:paraId="5C05FB3D" w14:textId="77777777" w:rsidR="004A4396" w:rsidRPr="004A4396" w:rsidRDefault="004A4396" w:rsidP="004A4396">
                      <w:pPr>
                        <w:shd w:val="clear" w:color="auto" w:fill="FFFFFF"/>
                        <w:spacing w:after="0" w:line="240" w:lineRule="auto"/>
                        <w:jc w:val="both"/>
                        <w:outlineLvl w:val="2"/>
                        <w:rPr>
                          <w:bCs/>
                          <w:color w:val="000000"/>
                          <w:sz w:val="24"/>
                          <w:szCs w:val="24"/>
                          <w:lang w:val="en-US"/>
                        </w:rPr>
                      </w:pPr>
                    </w:p>
                    <w:p w14:paraId="6C843A56" w14:textId="77777777" w:rsidR="004A4396" w:rsidRPr="004A4396" w:rsidRDefault="004A4396" w:rsidP="004A4396">
                      <w:pPr>
                        <w:shd w:val="clear" w:color="auto" w:fill="FFFFFF"/>
                        <w:spacing w:after="0" w:line="240" w:lineRule="auto"/>
                        <w:jc w:val="both"/>
                        <w:outlineLvl w:val="2"/>
                        <w:rPr>
                          <w:bCs/>
                          <w:color w:val="000000"/>
                          <w:sz w:val="24"/>
                          <w:szCs w:val="24"/>
                          <w:lang w:val="en-US"/>
                        </w:rPr>
                      </w:pPr>
                    </w:p>
                    <w:p w14:paraId="27BED3A7" w14:textId="30DA7F32" w:rsidR="004A4396" w:rsidRPr="004A4396" w:rsidRDefault="004A4396" w:rsidP="004A4396">
                      <w:pPr>
                        <w:shd w:val="clear" w:color="auto" w:fill="FFFFFF"/>
                        <w:spacing w:after="0" w:line="240" w:lineRule="auto"/>
                        <w:jc w:val="both"/>
                        <w:outlineLvl w:val="2"/>
                        <w:rPr>
                          <w:bCs/>
                          <w:color w:val="000000"/>
                          <w:sz w:val="48"/>
                          <w:szCs w:val="48"/>
                          <w:lang w:val="en-US"/>
                        </w:rPr>
                      </w:pPr>
                      <w:r w:rsidRPr="004A4396">
                        <w:rPr>
                          <w:bCs/>
                          <w:color w:val="000000"/>
                          <w:sz w:val="48"/>
                          <w:szCs w:val="48"/>
                          <w:lang w:val="en-US"/>
                        </w:rPr>
                        <w:t>1</w:t>
                      </w:r>
                      <w:r w:rsidR="001B6600">
                        <w:rPr>
                          <w:bCs/>
                          <w:color w:val="000000"/>
                          <w:sz w:val="48"/>
                          <w:szCs w:val="48"/>
                          <w:lang w:val="en-US"/>
                        </w:rPr>
                        <w:t>5</w:t>
                      </w:r>
                      <w:r w:rsidRPr="004A4396">
                        <w:rPr>
                          <w:bCs/>
                          <w:color w:val="000000"/>
                          <w:sz w:val="48"/>
                          <w:szCs w:val="48"/>
                          <w:lang w:val="en-US"/>
                        </w:rPr>
                        <w:t xml:space="preserve"> </w:t>
                      </w:r>
                      <w:r w:rsidR="001B6600">
                        <w:rPr>
                          <w:bCs/>
                          <w:color w:val="000000"/>
                          <w:sz w:val="48"/>
                          <w:szCs w:val="48"/>
                          <w:lang w:val="en-US"/>
                        </w:rPr>
                        <w:t>Octo</w:t>
                      </w:r>
                      <w:r w:rsidRPr="004A4396">
                        <w:rPr>
                          <w:bCs/>
                          <w:color w:val="000000"/>
                          <w:sz w:val="48"/>
                          <w:szCs w:val="48"/>
                          <w:lang w:val="en-US"/>
                        </w:rPr>
                        <w:t>ber 2022</w:t>
                      </w:r>
                    </w:p>
                    <w:p w14:paraId="5ECA8269" w14:textId="5C2EE6AD" w:rsidR="004A4396" w:rsidRPr="004A4396" w:rsidRDefault="004A4396" w:rsidP="004A4396">
                      <w:pPr>
                        <w:shd w:val="clear" w:color="auto" w:fill="FFFFFF"/>
                        <w:spacing w:after="0" w:line="240" w:lineRule="auto"/>
                        <w:jc w:val="both"/>
                        <w:outlineLvl w:val="2"/>
                        <w:rPr>
                          <w:bCs/>
                          <w:color w:val="000000"/>
                          <w:sz w:val="28"/>
                          <w:szCs w:val="28"/>
                          <w:lang w:val="en-US"/>
                        </w:rPr>
                      </w:pPr>
                      <w:r w:rsidRPr="004A4396">
                        <w:rPr>
                          <w:bCs/>
                          <w:color w:val="000000"/>
                          <w:sz w:val="28"/>
                          <w:szCs w:val="28"/>
                          <w:lang w:val="en-US"/>
                        </w:rPr>
                        <w:t>Submission Deadline for</w:t>
                      </w:r>
                      <w:r w:rsidR="001B6600" w:rsidRPr="001B6600">
                        <w:rPr>
                          <w:lang w:val="en-US"/>
                        </w:rPr>
                        <w:t xml:space="preserve"> </w:t>
                      </w:r>
                      <w:r w:rsidR="001B6600" w:rsidRPr="001B6600">
                        <w:rPr>
                          <w:bCs/>
                          <w:color w:val="000000"/>
                          <w:sz w:val="28"/>
                          <w:szCs w:val="28"/>
                          <w:lang w:val="en-US"/>
                        </w:rPr>
                        <w:t xml:space="preserve">Conference Papers for the </w:t>
                      </w:r>
                      <w:r w:rsidR="006957A4">
                        <w:rPr>
                          <w:bCs/>
                          <w:color w:val="000000"/>
                          <w:sz w:val="28"/>
                          <w:szCs w:val="28"/>
                          <w:lang w:val="en-US"/>
                        </w:rPr>
                        <w:t>14</w:t>
                      </w:r>
                      <w:r w:rsidR="006957A4" w:rsidRPr="006957A4">
                        <w:rPr>
                          <w:bCs/>
                          <w:color w:val="000000"/>
                          <w:sz w:val="28"/>
                          <w:szCs w:val="28"/>
                          <w:vertAlign w:val="superscript"/>
                          <w:lang w:val="en-US"/>
                        </w:rPr>
                        <w:t>th</w:t>
                      </w:r>
                      <w:r w:rsidR="006957A4">
                        <w:rPr>
                          <w:bCs/>
                          <w:color w:val="000000"/>
                          <w:sz w:val="28"/>
                          <w:szCs w:val="28"/>
                          <w:lang w:val="en-US"/>
                        </w:rPr>
                        <w:t xml:space="preserve"> </w:t>
                      </w:r>
                      <w:r w:rsidR="001B6600" w:rsidRPr="001B6600">
                        <w:rPr>
                          <w:bCs/>
                          <w:color w:val="000000"/>
                          <w:sz w:val="28"/>
                          <w:szCs w:val="28"/>
                          <w:lang w:val="en-US"/>
                        </w:rPr>
                        <w:t>Forum Book</w:t>
                      </w:r>
                    </w:p>
                    <w:p w14:paraId="19F9E0B2" w14:textId="77777777" w:rsidR="004A4396" w:rsidRPr="004A4396" w:rsidRDefault="004A4396" w:rsidP="004A4396">
                      <w:pPr>
                        <w:shd w:val="clear" w:color="auto" w:fill="FFFFFF"/>
                        <w:spacing w:after="0" w:line="240" w:lineRule="auto"/>
                        <w:jc w:val="both"/>
                        <w:outlineLvl w:val="2"/>
                        <w:rPr>
                          <w:bCs/>
                          <w:color w:val="000000"/>
                          <w:sz w:val="24"/>
                          <w:szCs w:val="24"/>
                          <w:lang w:val="en-US"/>
                        </w:rPr>
                      </w:pPr>
                    </w:p>
                    <w:p w14:paraId="222DCB62" w14:textId="72675AB1" w:rsidR="004A4396" w:rsidRPr="004A4396" w:rsidRDefault="004A4396" w:rsidP="004A4396">
                      <w:pPr>
                        <w:shd w:val="clear" w:color="auto" w:fill="FFFFFF"/>
                        <w:spacing w:after="0" w:line="240" w:lineRule="auto"/>
                        <w:jc w:val="both"/>
                        <w:outlineLvl w:val="2"/>
                        <w:rPr>
                          <w:bCs/>
                          <w:color w:val="000000"/>
                          <w:sz w:val="24"/>
                          <w:szCs w:val="24"/>
                          <w:lang w:val="en-US"/>
                        </w:rPr>
                      </w:pPr>
                    </w:p>
                    <w:p w14:paraId="51E0235A" w14:textId="7521A78D" w:rsidR="004A4396" w:rsidRPr="004A4396" w:rsidRDefault="004A4396" w:rsidP="004A4396">
                      <w:pPr>
                        <w:shd w:val="clear" w:color="auto" w:fill="FFFFFF"/>
                        <w:spacing w:after="0" w:line="240" w:lineRule="auto"/>
                        <w:jc w:val="both"/>
                        <w:outlineLvl w:val="2"/>
                        <w:rPr>
                          <w:bCs/>
                          <w:color w:val="000000"/>
                          <w:sz w:val="48"/>
                          <w:szCs w:val="48"/>
                          <w:lang w:val="en-US"/>
                        </w:rPr>
                      </w:pPr>
                      <w:r w:rsidRPr="004A4396">
                        <w:rPr>
                          <w:bCs/>
                          <w:color w:val="000000"/>
                          <w:sz w:val="48"/>
                          <w:szCs w:val="48"/>
                          <w:lang w:val="en-US"/>
                        </w:rPr>
                        <w:t>1</w:t>
                      </w:r>
                      <w:r w:rsidR="001B6600">
                        <w:rPr>
                          <w:bCs/>
                          <w:color w:val="000000"/>
                          <w:sz w:val="48"/>
                          <w:szCs w:val="48"/>
                          <w:lang w:val="en-US"/>
                        </w:rPr>
                        <w:t>5</w:t>
                      </w:r>
                      <w:r w:rsidRPr="004A4396">
                        <w:rPr>
                          <w:bCs/>
                          <w:color w:val="000000"/>
                          <w:sz w:val="48"/>
                          <w:szCs w:val="48"/>
                          <w:lang w:val="en-US"/>
                        </w:rPr>
                        <w:t xml:space="preserve"> </w:t>
                      </w:r>
                      <w:r w:rsidR="001B6600">
                        <w:rPr>
                          <w:bCs/>
                          <w:color w:val="000000"/>
                          <w:sz w:val="48"/>
                          <w:szCs w:val="48"/>
                          <w:lang w:val="en-US"/>
                        </w:rPr>
                        <w:t>Novem</w:t>
                      </w:r>
                      <w:r w:rsidRPr="004A4396">
                        <w:rPr>
                          <w:bCs/>
                          <w:color w:val="000000"/>
                          <w:sz w:val="48"/>
                          <w:szCs w:val="48"/>
                          <w:lang w:val="en-US"/>
                        </w:rPr>
                        <w:t xml:space="preserve">ber 2022 </w:t>
                      </w:r>
                    </w:p>
                    <w:p w14:paraId="1EB908BE" w14:textId="77777777" w:rsidR="004A4396" w:rsidRPr="004A4396" w:rsidRDefault="004A4396" w:rsidP="004A4396">
                      <w:pPr>
                        <w:shd w:val="clear" w:color="auto" w:fill="FFFFFF"/>
                        <w:tabs>
                          <w:tab w:val="left" w:pos="2868"/>
                        </w:tabs>
                        <w:spacing w:after="0" w:line="240" w:lineRule="auto"/>
                        <w:jc w:val="both"/>
                        <w:outlineLvl w:val="2"/>
                        <w:rPr>
                          <w:bCs/>
                          <w:color w:val="000000"/>
                          <w:sz w:val="28"/>
                          <w:szCs w:val="28"/>
                          <w:lang w:val="en-US"/>
                        </w:rPr>
                      </w:pPr>
                      <w:r w:rsidRPr="004A4396">
                        <w:rPr>
                          <w:bCs/>
                          <w:color w:val="000000"/>
                          <w:sz w:val="28"/>
                          <w:szCs w:val="28"/>
                          <w:lang w:val="en-US"/>
                        </w:rPr>
                        <w:t>Authors notification</w:t>
                      </w:r>
                      <w:r w:rsidRPr="004A4396">
                        <w:rPr>
                          <w:bCs/>
                          <w:color w:val="000000"/>
                          <w:sz w:val="28"/>
                          <w:szCs w:val="28"/>
                          <w:lang w:val="en-US"/>
                        </w:rPr>
                        <w:tab/>
                      </w:r>
                    </w:p>
                    <w:p w14:paraId="172B5ED4" w14:textId="77777777" w:rsidR="004A4396" w:rsidRPr="004A4396" w:rsidRDefault="004A4396" w:rsidP="004A4396">
                      <w:pPr>
                        <w:shd w:val="clear" w:color="auto" w:fill="FFFFFF"/>
                        <w:spacing w:after="0" w:line="240" w:lineRule="auto"/>
                        <w:jc w:val="both"/>
                        <w:outlineLvl w:val="2"/>
                        <w:rPr>
                          <w:bCs/>
                          <w:color w:val="000000"/>
                          <w:sz w:val="24"/>
                          <w:szCs w:val="24"/>
                          <w:lang w:val="en-US"/>
                        </w:rPr>
                      </w:pPr>
                    </w:p>
                    <w:p w14:paraId="75E1A0BC" w14:textId="272A2A9C" w:rsidR="004A4396" w:rsidRPr="004A4396" w:rsidRDefault="004A4396" w:rsidP="004A4396">
                      <w:pPr>
                        <w:shd w:val="clear" w:color="auto" w:fill="FFFFFF"/>
                        <w:spacing w:after="0" w:line="240" w:lineRule="auto"/>
                        <w:jc w:val="both"/>
                        <w:outlineLvl w:val="2"/>
                        <w:rPr>
                          <w:bCs/>
                          <w:color w:val="000000"/>
                          <w:sz w:val="48"/>
                          <w:szCs w:val="48"/>
                          <w:lang w:val="en-US"/>
                        </w:rPr>
                      </w:pPr>
                      <w:r w:rsidRPr="004A4396">
                        <w:rPr>
                          <w:bCs/>
                          <w:color w:val="000000"/>
                          <w:sz w:val="24"/>
                          <w:szCs w:val="24"/>
                          <w:lang w:val="en-US"/>
                        </w:rPr>
                        <w:tab/>
                      </w:r>
                      <w:r w:rsidRPr="004A4396">
                        <w:rPr>
                          <w:bCs/>
                          <w:color w:val="000000"/>
                          <w:sz w:val="24"/>
                          <w:szCs w:val="24"/>
                          <w:lang w:val="en-US"/>
                        </w:rPr>
                        <w:tab/>
                      </w:r>
                      <w:r w:rsidRPr="004A4396">
                        <w:rPr>
                          <w:bCs/>
                          <w:color w:val="000000"/>
                          <w:sz w:val="24"/>
                          <w:szCs w:val="24"/>
                          <w:lang w:val="en-US"/>
                        </w:rPr>
                        <w:tab/>
                      </w:r>
                      <w:r w:rsidRPr="004A4396">
                        <w:rPr>
                          <w:bCs/>
                          <w:color w:val="000000"/>
                          <w:sz w:val="24"/>
                          <w:szCs w:val="24"/>
                          <w:lang w:val="en-US"/>
                        </w:rPr>
                        <w:tab/>
                      </w:r>
                      <w:r w:rsidRPr="004A4396">
                        <w:rPr>
                          <w:bCs/>
                          <w:color w:val="000000"/>
                          <w:sz w:val="48"/>
                          <w:szCs w:val="48"/>
                          <w:lang w:val="en-US"/>
                        </w:rPr>
                        <w:t>1</w:t>
                      </w:r>
                      <w:r w:rsidR="001B6600">
                        <w:rPr>
                          <w:bCs/>
                          <w:color w:val="000000"/>
                          <w:sz w:val="48"/>
                          <w:szCs w:val="48"/>
                          <w:lang w:val="en-US"/>
                        </w:rPr>
                        <w:t>5</w:t>
                      </w:r>
                      <w:r w:rsidRPr="004A4396">
                        <w:rPr>
                          <w:bCs/>
                          <w:color w:val="000000"/>
                          <w:sz w:val="48"/>
                          <w:szCs w:val="48"/>
                          <w:lang w:val="en-US"/>
                        </w:rPr>
                        <w:t xml:space="preserve"> December 2022</w:t>
                      </w:r>
                    </w:p>
                    <w:p w14:paraId="6BE05590" w14:textId="77777777" w:rsidR="004A4396" w:rsidRPr="004A4396" w:rsidRDefault="004A4396" w:rsidP="004A4396">
                      <w:pPr>
                        <w:shd w:val="clear" w:color="auto" w:fill="FFFFFF"/>
                        <w:spacing w:after="0" w:line="240" w:lineRule="auto"/>
                        <w:jc w:val="both"/>
                        <w:outlineLvl w:val="2"/>
                        <w:rPr>
                          <w:bCs/>
                          <w:color w:val="000000"/>
                          <w:sz w:val="28"/>
                          <w:szCs w:val="28"/>
                          <w:lang w:val="en-US"/>
                        </w:rPr>
                      </w:pPr>
                      <w:r w:rsidRPr="004A4396">
                        <w:rPr>
                          <w:bCs/>
                          <w:color w:val="000000"/>
                          <w:sz w:val="24"/>
                          <w:szCs w:val="24"/>
                          <w:lang w:val="en-US"/>
                        </w:rPr>
                        <w:tab/>
                      </w:r>
                      <w:r w:rsidRPr="004A4396">
                        <w:rPr>
                          <w:bCs/>
                          <w:color w:val="000000"/>
                          <w:sz w:val="24"/>
                          <w:szCs w:val="24"/>
                          <w:lang w:val="en-US"/>
                        </w:rPr>
                        <w:tab/>
                      </w:r>
                      <w:r w:rsidRPr="004A4396">
                        <w:rPr>
                          <w:bCs/>
                          <w:color w:val="000000"/>
                          <w:sz w:val="24"/>
                          <w:szCs w:val="24"/>
                          <w:lang w:val="en-US"/>
                        </w:rPr>
                        <w:tab/>
                      </w:r>
                      <w:r w:rsidRPr="004A4396">
                        <w:rPr>
                          <w:bCs/>
                          <w:color w:val="000000"/>
                          <w:sz w:val="24"/>
                          <w:szCs w:val="24"/>
                          <w:lang w:val="en-US"/>
                        </w:rPr>
                        <w:tab/>
                      </w:r>
                      <w:r w:rsidRPr="004A4396">
                        <w:rPr>
                          <w:bCs/>
                          <w:color w:val="000000"/>
                          <w:sz w:val="28"/>
                          <w:szCs w:val="28"/>
                          <w:lang w:val="en-US"/>
                        </w:rPr>
                        <w:t>Authors registration Deadline</w:t>
                      </w:r>
                    </w:p>
                    <w:p w14:paraId="183F6C87" w14:textId="0786595C" w:rsidR="004A4396" w:rsidRPr="004A4396" w:rsidRDefault="004A4396" w:rsidP="004A4396">
                      <w:pPr>
                        <w:shd w:val="clear" w:color="auto" w:fill="FFFFFF"/>
                        <w:spacing w:after="0" w:line="240" w:lineRule="auto"/>
                        <w:jc w:val="both"/>
                        <w:outlineLvl w:val="2"/>
                        <w:rPr>
                          <w:bCs/>
                          <w:color w:val="000000"/>
                          <w:sz w:val="24"/>
                          <w:szCs w:val="24"/>
                          <w:lang w:val="en-US"/>
                        </w:rPr>
                      </w:pPr>
                    </w:p>
                    <w:p w14:paraId="54332A38" w14:textId="10635230" w:rsidR="004A4396" w:rsidRPr="004A4396" w:rsidRDefault="00865FD2" w:rsidP="004A4396">
                      <w:pPr>
                        <w:shd w:val="clear" w:color="auto" w:fill="FFFFFF"/>
                        <w:spacing w:after="0" w:line="240" w:lineRule="auto"/>
                        <w:jc w:val="both"/>
                        <w:outlineLvl w:val="2"/>
                        <w:rPr>
                          <w:bCs/>
                          <w:color w:val="000000"/>
                          <w:sz w:val="48"/>
                          <w:szCs w:val="48"/>
                          <w:lang w:val="en-US"/>
                        </w:rPr>
                      </w:pPr>
                      <w:r>
                        <w:rPr>
                          <w:bCs/>
                          <w:color w:val="000000"/>
                          <w:sz w:val="48"/>
                          <w:szCs w:val="48"/>
                          <w:lang w:val="en-US"/>
                        </w:rPr>
                        <w:t xml:space="preserve">                                                </w:t>
                      </w:r>
                      <w:r w:rsidR="004A4396" w:rsidRPr="004A4396">
                        <w:rPr>
                          <w:bCs/>
                          <w:color w:val="000000"/>
                          <w:sz w:val="48"/>
                          <w:szCs w:val="48"/>
                          <w:lang w:val="en-US"/>
                        </w:rPr>
                        <w:t>15 January 2023</w:t>
                      </w:r>
                    </w:p>
                    <w:p w14:paraId="518678BC" w14:textId="2ECA42C0" w:rsidR="004A4396" w:rsidRDefault="00865FD2" w:rsidP="004A4396">
                      <w:pPr>
                        <w:shd w:val="clear" w:color="auto" w:fill="FFFFFF"/>
                        <w:spacing w:after="0" w:line="240" w:lineRule="auto"/>
                        <w:jc w:val="both"/>
                        <w:outlineLvl w:val="2"/>
                        <w:rPr>
                          <w:bCs/>
                          <w:color w:val="000000"/>
                          <w:sz w:val="28"/>
                          <w:szCs w:val="28"/>
                          <w:lang w:val="en-US"/>
                        </w:rPr>
                      </w:pPr>
                      <w:r>
                        <w:rPr>
                          <w:bCs/>
                          <w:color w:val="000000"/>
                          <w:sz w:val="28"/>
                          <w:szCs w:val="28"/>
                          <w:lang w:val="en-US"/>
                        </w:rPr>
                        <w:t xml:space="preserve">                                                                                   Participants registration Deadline</w:t>
                      </w:r>
                    </w:p>
                    <w:p w14:paraId="66A6310A" w14:textId="77777777" w:rsidR="00865FD2" w:rsidRPr="004A4396" w:rsidRDefault="00865FD2" w:rsidP="004A4396">
                      <w:pPr>
                        <w:shd w:val="clear" w:color="auto" w:fill="FFFFFF"/>
                        <w:spacing w:after="0" w:line="240" w:lineRule="auto"/>
                        <w:jc w:val="both"/>
                        <w:outlineLvl w:val="2"/>
                        <w:rPr>
                          <w:bCs/>
                          <w:color w:val="000000"/>
                          <w:sz w:val="28"/>
                          <w:szCs w:val="28"/>
                          <w:lang w:val="en-US"/>
                        </w:rPr>
                      </w:pPr>
                    </w:p>
                    <w:p w14:paraId="2ED2B763" w14:textId="77777777" w:rsidR="004A4396" w:rsidRPr="004A4396" w:rsidRDefault="004A4396" w:rsidP="004A4396">
                      <w:pPr>
                        <w:shd w:val="clear" w:color="auto" w:fill="FFFFFF"/>
                        <w:spacing w:after="0" w:line="240" w:lineRule="auto"/>
                        <w:jc w:val="both"/>
                        <w:outlineLvl w:val="2"/>
                        <w:rPr>
                          <w:bCs/>
                          <w:color w:val="000000"/>
                          <w:sz w:val="48"/>
                          <w:szCs w:val="48"/>
                          <w:lang w:val="en-US"/>
                        </w:rPr>
                      </w:pPr>
                      <w:r w:rsidRPr="004A4396">
                        <w:rPr>
                          <w:bCs/>
                          <w:color w:val="000000"/>
                          <w:sz w:val="48"/>
                          <w:szCs w:val="48"/>
                          <w:lang w:val="en-US"/>
                        </w:rPr>
                        <w:t>21 -24 February 2023</w:t>
                      </w:r>
                    </w:p>
                    <w:p w14:paraId="64D22ACD" w14:textId="77777777" w:rsidR="004A4396" w:rsidRPr="004A4396" w:rsidRDefault="004A4396" w:rsidP="004A4396">
                      <w:pPr>
                        <w:shd w:val="clear" w:color="auto" w:fill="FFFFFF"/>
                        <w:spacing w:after="0" w:line="240" w:lineRule="auto"/>
                        <w:jc w:val="both"/>
                        <w:outlineLvl w:val="2"/>
                        <w:rPr>
                          <w:bCs/>
                          <w:color w:val="000000"/>
                          <w:sz w:val="28"/>
                          <w:szCs w:val="28"/>
                          <w:lang w:val="en-US"/>
                        </w:rPr>
                      </w:pPr>
                      <w:r w:rsidRPr="004A4396">
                        <w:rPr>
                          <w:bCs/>
                          <w:color w:val="000000"/>
                          <w:sz w:val="28"/>
                          <w:szCs w:val="28"/>
                          <w:lang w:val="en-US"/>
                        </w:rPr>
                        <w:t>Forum &amp; Field trip</w:t>
                      </w:r>
                    </w:p>
                    <w:p w14:paraId="6DC0F281" w14:textId="77777777" w:rsidR="004A4396" w:rsidRPr="00865FD2" w:rsidRDefault="004A4396" w:rsidP="004A4396">
                      <w:pPr>
                        <w:rPr>
                          <w:lang w:val="en-US"/>
                        </w:rPr>
                      </w:pPr>
                    </w:p>
                    <w:p w14:paraId="1E243E9E" w14:textId="77777777" w:rsidR="004A4396" w:rsidRPr="00865FD2" w:rsidRDefault="004A4396" w:rsidP="004A4396">
                      <w:pPr>
                        <w:rPr>
                          <w:lang w:val="en-US"/>
                        </w:rPr>
                      </w:pPr>
                    </w:p>
                    <w:p w14:paraId="6F8301B2" w14:textId="77777777" w:rsidR="004A4396" w:rsidRPr="00865FD2" w:rsidRDefault="004A4396" w:rsidP="004A4396">
                      <w:pPr>
                        <w:rPr>
                          <w:lang w:val="en-US"/>
                        </w:rPr>
                      </w:pPr>
                    </w:p>
                    <w:p w14:paraId="0FE502C0" w14:textId="77777777" w:rsidR="004A4396" w:rsidRPr="00865FD2" w:rsidRDefault="004A4396" w:rsidP="004A4396">
                      <w:pPr>
                        <w:rPr>
                          <w:lang w:val="en-US"/>
                        </w:rPr>
                      </w:pPr>
                    </w:p>
                    <w:p w14:paraId="5FA7479B" w14:textId="77777777" w:rsidR="004A4396" w:rsidRPr="00865FD2" w:rsidRDefault="004A4396" w:rsidP="004A4396">
                      <w:pPr>
                        <w:rPr>
                          <w:lang w:val="en-US"/>
                        </w:rPr>
                      </w:pPr>
                    </w:p>
                    <w:p w14:paraId="2F72E691" w14:textId="77777777" w:rsidR="004A4396" w:rsidRPr="00865FD2" w:rsidRDefault="004A4396" w:rsidP="004A4396">
                      <w:pPr>
                        <w:rPr>
                          <w:lang w:val="en-US"/>
                        </w:rPr>
                      </w:pPr>
                    </w:p>
                    <w:p w14:paraId="660419AC" w14:textId="77777777" w:rsidR="004A4396" w:rsidRPr="00865FD2" w:rsidRDefault="004A4396" w:rsidP="004A4396">
                      <w:pPr>
                        <w:rPr>
                          <w:lang w:val="en-US"/>
                        </w:rPr>
                      </w:pPr>
                    </w:p>
                    <w:p w14:paraId="4659C2E3" w14:textId="77777777" w:rsidR="004A4396" w:rsidRPr="00865FD2" w:rsidRDefault="004A4396" w:rsidP="004A4396">
                      <w:pPr>
                        <w:rPr>
                          <w:lang w:val="en-US"/>
                        </w:rPr>
                      </w:pPr>
                    </w:p>
                    <w:p w14:paraId="7C964B6A" w14:textId="77777777" w:rsidR="004A4396" w:rsidRPr="00865FD2" w:rsidRDefault="004A4396" w:rsidP="004A4396">
                      <w:pPr>
                        <w:rPr>
                          <w:lang w:val="en-US"/>
                        </w:rPr>
                      </w:pPr>
                    </w:p>
                    <w:p w14:paraId="2CD81041" w14:textId="77777777" w:rsidR="004A4396" w:rsidRPr="00865FD2" w:rsidRDefault="004A4396" w:rsidP="004A4396">
                      <w:pPr>
                        <w:rPr>
                          <w:lang w:val="en-US"/>
                        </w:rPr>
                      </w:pPr>
                    </w:p>
                    <w:p w14:paraId="77F45312" w14:textId="77777777" w:rsidR="004A4396" w:rsidRPr="00865FD2" w:rsidRDefault="004A4396" w:rsidP="004A4396">
                      <w:pPr>
                        <w:rPr>
                          <w:lang w:val="en-US"/>
                        </w:rPr>
                      </w:pPr>
                    </w:p>
                    <w:p w14:paraId="7323C1FC" w14:textId="77777777" w:rsidR="004A4396" w:rsidRPr="00865FD2" w:rsidRDefault="004A4396" w:rsidP="004A4396">
                      <w:pPr>
                        <w:rPr>
                          <w:lang w:val="en-US"/>
                        </w:rPr>
                      </w:pPr>
                    </w:p>
                    <w:p w14:paraId="3DD5E8D8" w14:textId="77777777" w:rsidR="004A4396" w:rsidRPr="00865FD2" w:rsidRDefault="004A4396" w:rsidP="004A4396">
                      <w:pPr>
                        <w:rPr>
                          <w:lang w:val="en-US"/>
                        </w:rPr>
                      </w:pPr>
                    </w:p>
                    <w:p w14:paraId="52526987" w14:textId="77777777" w:rsidR="004A4396" w:rsidRPr="00865FD2" w:rsidRDefault="004A4396" w:rsidP="004A4396">
                      <w:pPr>
                        <w:rPr>
                          <w:lang w:val="en-US"/>
                        </w:rPr>
                      </w:pPr>
                    </w:p>
                  </w:txbxContent>
                </v:textbox>
              </v:shape>
            </w:pict>
          </mc:Fallback>
        </mc:AlternateContent>
      </w:r>
      <w:r w:rsidR="00AE70EF">
        <w:rPr>
          <w:noProof/>
        </w:rPr>
        <mc:AlternateContent>
          <mc:Choice Requires="wps">
            <w:drawing>
              <wp:anchor distT="0" distB="0" distL="114300" distR="114300" simplePos="0" relativeHeight="251661312" behindDoc="0" locked="0" layoutInCell="1" allowOverlap="1" wp14:anchorId="1B574BB3" wp14:editId="2A1D4E31">
                <wp:simplePos x="0" y="0"/>
                <wp:positionH relativeFrom="column">
                  <wp:posOffset>-49530</wp:posOffset>
                </wp:positionH>
                <wp:positionV relativeFrom="paragraph">
                  <wp:posOffset>2024380</wp:posOffset>
                </wp:positionV>
                <wp:extent cx="45719" cy="60960"/>
                <wp:effectExtent l="0" t="0" r="12065" b="15240"/>
                <wp:wrapNone/>
                <wp:docPr id="7" name="Tekstfelt 7"/>
                <wp:cNvGraphicFramePr/>
                <a:graphic xmlns:a="http://schemas.openxmlformats.org/drawingml/2006/main">
                  <a:graphicData uri="http://schemas.microsoft.com/office/word/2010/wordprocessingShape">
                    <wps:wsp>
                      <wps:cNvSpPr txBox="1"/>
                      <wps:spPr>
                        <a:xfrm>
                          <a:off x="0" y="0"/>
                          <a:ext cx="45719" cy="60960"/>
                        </a:xfrm>
                        <a:prstGeom prst="rect">
                          <a:avLst/>
                        </a:prstGeom>
                        <a:solidFill>
                          <a:schemeClr val="lt1"/>
                        </a:solidFill>
                        <a:ln w="6350">
                          <a:solidFill>
                            <a:prstClr val="black"/>
                          </a:solidFill>
                        </a:ln>
                      </wps:spPr>
                      <wps:txbx>
                        <w:txbxContent>
                          <w:p w14:paraId="3A17002F" w14:textId="77777777" w:rsidR="00AE70EF" w:rsidRDefault="00AE70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74BB3" id="Tekstfelt 7" o:spid="_x0000_s1027" type="#_x0000_t202" style="position:absolute;left:0;text-align:left;margin-left:-3.9pt;margin-top:159.4pt;width:3.6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yPWNQIAAIAEAAAOAAAAZHJzL2Uyb0RvYy54bWysVE1v2zAMvQ/YfxB0X+xkabYYcYosRYYB&#10;QVsgHXpWZCkWJouapMTOfv0o5bvbadhFJkXqkXwkPbnvGk12wnkFpqT9Xk6JMBwqZTYl/f6y+PCZ&#10;Eh+YqZgGI0q6F57eT9+/m7S2EAOoQVfCEQQxvmhtSesQbJFlnteiYb4HVhg0SnANC6i6TVY51iJ6&#10;o7NBno+yFlxlHXDhPd4+HIx0mvClFDw8SelFILqkmFtIp0vnOp7ZdMKKjWO2VvyYBvuHLBqmDAY9&#10;Qz2wwMjWqT+gGsUdeJChx6HJQErFRaoBq+nnb6pZ1cyKVAuS4+2ZJv//YPnjbmWfHQndF+iwgZGQ&#10;1vrC42Wsp5OuiV/MlKAdKdyfaRNdIBwvh3ef+mNKOFpG+XiUSM0uT63z4auAhkShpA57kqhiu6UP&#10;GA5dTy4xkgetqoXSOilxDsRcO7Jj2EEdUoL44sZLG9Ji7I93eQK+sUXo8/u1ZvxHLPEWATVt8PJS&#10;eJRCt+6Iqq5IWUO1R64cHMbIW75QCL9kPjwzh3OD9OAuhCc8pAbMCY4SJTW4X3+7j/7YTrRS0uIc&#10;ltT/3DInKNHfDDZ63B8O4+AmBZkeoOKuLetri9k2c0Ci+rh1licx+gd9EqWD5hVXZhajookZjrFL&#10;Gk7iPBy2A1eOi9ksOeGoWhaWZmV5hI6NibS+dK/M2WNbA07DI5wmlhVvunvwjS8NzLYBpEqtjzwf&#10;WD3Sj2OeunNcybhH13ryuvw4pr8BAAD//wMAUEsDBBQABgAIAAAAIQDPJOVo2wAAAAgBAAAPAAAA&#10;ZHJzL2Rvd25yZXYueG1sTI/BTsMwEETvSPyDtUjcUqcFFRPiVIAKF04tiLMbb22L2I5sNw1/z3KC&#10;24xmNPu23cx+YBOm7GKQsFzUwDD0UbtgJHy8v1QCWC4qaDXEgBK+McOmu7xoVaPjOexw2hfDaCTk&#10;RkmwpYwN57m36FVexBEDZceYvCpkk+E6qTON+4Gv6nrNvXKBLlg14rPF/mt/8hK2T+be9EIluxXa&#10;uWn+PL6ZVymvr+bHB2AF5/JXhl98QoeOmA7xFHRmg4TqjsiLhJulIEGFag3sQH4lboF3Lf//QPcD&#10;AAD//wMAUEsBAi0AFAAGAAgAAAAhALaDOJL+AAAA4QEAABMAAAAAAAAAAAAAAAAAAAAAAFtDb250&#10;ZW50X1R5cGVzXS54bWxQSwECLQAUAAYACAAAACEAOP0h/9YAAACUAQAACwAAAAAAAAAAAAAAAAAv&#10;AQAAX3JlbHMvLnJlbHNQSwECLQAUAAYACAAAACEAQxMj1jUCAACABAAADgAAAAAAAAAAAAAAAAAu&#10;AgAAZHJzL2Uyb0RvYy54bWxQSwECLQAUAAYACAAAACEAzyTlaNsAAAAIAQAADwAAAAAAAAAAAAAA&#10;AACPBAAAZHJzL2Rvd25yZXYueG1sUEsFBgAAAAAEAAQA8wAAAJcFAAAAAA==&#10;" fillcolor="white [3201]" strokeweight=".5pt">
                <v:textbox>
                  <w:txbxContent>
                    <w:p w14:paraId="3A17002F" w14:textId="77777777" w:rsidR="00AE70EF" w:rsidRDefault="00AE70EF"/>
                  </w:txbxContent>
                </v:textbox>
              </v:shape>
            </w:pict>
          </mc:Fallback>
        </mc:AlternateContent>
      </w:r>
    </w:p>
    <w:p w14:paraId="5DDD83DF" w14:textId="09429A14" w:rsidR="00631A5A" w:rsidRDefault="00631A5A" w:rsidP="0092668D">
      <w:pPr>
        <w:shd w:val="clear" w:color="auto" w:fill="FFFFFF"/>
        <w:spacing w:after="0" w:line="240" w:lineRule="auto"/>
        <w:jc w:val="both"/>
        <w:outlineLvl w:val="2"/>
        <w:rPr>
          <w:rFonts w:asciiTheme="minorHAnsi" w:hAnsiTheme="minorHAnsi"/>
          <w:bCs/>
          <w:color w:val="000000"/>
          <w:sz w:val="24"/>
          <w:szCs w:val="24"/>
          <w:lang w:val="en-US"/>
        </w:rPr>
      </w:pPr>
    </w:p>
    <w:p w14:paraId="5B1DAF01" w14:textId="1CCFACFB"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662BD713" w14:textId="3AE6CF17"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43A3815E" w14:textId="72A6CF15"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046353F7" w14:textId="7198DD9B"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107A69F7" w14:textId="433FD683"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031538C2" w14:textId="602F23CC"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0B7D213B" w14:textId="5A708FED"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2B4E597B" w14:textId="77CB8A1D"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567E70D9" w14:textId="4BBC077A"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0777BA93" w14:textId="173D586B"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2775D17F" w14:textId="6DF2B9B2"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13CAC339" w14:textId="64B0285D"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55095CA3" w14:textId="6333C5C9"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5437916D" w14:textId="72D2E187"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1F22FD91" w14:textId="1BF4CA40" w:rsidR="004A4396" w:rsidRDefault="00865FD2" w:rsidP="0092668D">
      <w:pPr>
        <w:shd w:val="clear" w:color="auto" w:fill="FFFFFF"/>
        <w:spacing w:after="0" w:line="240" w:lineRule="auto"/>
        <w:jc w:val="both"/>
        <w:outlineLvl w:val="2"/>
        <w:rPr>
          <w:rFonts w:asciiTheme="minorHAnsi" w:hAnsiTheme="minorHAnsi"/>
          <w:bCs/>
          <w:color w:val="000000"/>
          <w:sz w:val="24"/>
          <w:szCs w:val="24"/>
          <w:lang w:val="en-US"/>
        </w:rPr>
      </w:pPr>
      <w:r>
        <w:rPr>
          <w:rFonts w:asciiTheme="minorHAnsi" w:hAnsiTheme="minorHAnsi"/>
          <w:bCs/>
          <w:noProof/>
          <w:color w:val="000000"/>
          <w:sz w:val="24"/>
          <w:szCs w:val="24"/>
          <w:lang w:val="en-US"/>
        </w:rPr>
        <mc:AlternateContent>
          <mc:Choice Requires="wps">
            <w:drawing>
              <wp:anchor distT="0" distB="0" distL="114300" distR="114300" simplePos="0" relativeHeight="251667456" behindDoc="0" locked="0" layoutInCell="1" allowOverlap="1" wp14:anchorId="18FFCCE0" wp14:editId="0CB72E48">
                <wp:simplePos x="0" y="0"/>
                <wp:positionH relativeFrom="column">
                  <wp:posOffset>171450</wp:posOffset>
                </wp:positionH>
                <wp:positionV relativeFrom="paragraph">
                  <wp:posOffset>103505</wp:posOffset>
                </wp:positionV>
                <wp:extent cx="2882900" cy="484632"/>
                <wp:effectExtent l="0" t="19050" r="31750" b="29845"/>
                <wp:wrapNone/>
                <wp:docPr id="6" name="Pil: højre 6"/>
                <wp:cNvGraphicFramePr/>
                <a:graphic xmlns:a="http://schemas.openxmlformats.org/drawingml/2006/main">
                  <a:graphicData uri="http://schemas.microsoft.com/office/word/2010/wordprocessingShape">
                    <wps:wsp>
                      <wps:cNvSpPr/>
                      <wps:spPr>
                        <a:xfrm>
                          <a:off x="0" y="0"/>
                          <a:ext cx="288290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3E85B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l: højre 6" o:spid="_x0000_s1026" type="#_x0000_t13" style="position:absolute;margin-left:13.5pt;margin-top:8.15pt;width:227pt;height:38.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0leYAIAABkFAAAOAAAAZHJzL2Uyb0RvYy54bWysVMFu2zAMvQ/YPwi6r3aytEuDOkXQosOA&#10;oivWDj2rshQLkEWNUuJkXz9KdpyiLXYYloNCieQj9fyoi8tda9lWYTDgKj45KTlTTkJt3LriPx9v&#10;Ps05C1G4WlhwquJ7Ffjl8uOHi84v1BQasLVCRiAuLDpf8SZGvyiKIBvVinACXjlyasBWRNriuqhR&#10;dITe2mJalmdFB1h7BKlCoNPr3smXGV9rJeN3rYOKzFaceot5xbw+p7VYXojFGoVvjBzaEP/QRSuM&#10;o6Ij1LWIgm3QvIFqjUQIoOOJhLYArY1U+Q50m0n56jYPjfAq34XICX6kKfw/WHm3ffD3SDR0PiwC&#10;mekWO41t+qf+2C6TtR/JUrvIJB1O5/PpeUmcSvLN5rOzz9PEZnHM9hjiVwUtS0bF0aybuEKELjMl&#10;trch9gmHQMo+dpGtuLcqNWLdD6WZqVPdnJ0Foq4ssq2gTyukVC5OelcjatUfn5b0G7oaM3KPGTAh&#10;a2PtiD0AJPG9xe57HeJTqsr6GpPLvzXWJ48ZuTK4OCa3xgG+B2DpVkPlPv5AUk9NYukZ6v09MoRe&#10;3cHLG0OM34oQ7wWSnOkj0YjG77RoC13FYbA4awB/v3ee4kll5OWso/GoePi1Eag4s98c6e98Mpul&#10;ecqb2emXKW3wpef5pcdt2iugzzShx8DLbKb4aA+mRmifaJJXqSq5hJNUu+Iy4mFzFfuxpbdAqtUq&#10;h9EMeRFv3YOXCTyxmrT0uHsS6AfZRRLsHRxGSSxe6a6PTZkOVpsI2mRRHnkd+Kb5y8IZ3oo04C/3&#10;Oer4oi3/AAAA//8DAFBLAwQUAAYACAAAACEAfVOrg94AAAAIAQAADwAAAGRycy9kb3ducmV2Lnht&#10;bEyPQU+DQBCF7yb+h82YeLMLSLBFlkZNNNGeir30tsCUJWVnCbtt0V/veNLjvPfy5nvFeraDOOPk&#10;e0cK4kUEAqlxbU+dgt3n690ShA+aWj04QgVf6GFdXl8VOm/dhbZ4rkInuIR8rhWYEMZcSt8YtNov&#10;3IjE3sFNVgc+p062k75wuR1kEkWZtLon/mD0iC8Gm2N1sgpwE70/7z5SE7Zv+32cVqHuv1dK3d7M&#10;T48gAs7hLwy/+IwOJTPV7kStF4OC5IGnBNazexDsp8uYhVrBKslAloX8P6D8AQAA//8DAFBLAQIt&#10;ABQABgAIAAAAIQC2gziS/gAAAOEBAAATAAAAAAAAAAAAAAAAAAAAAABbQ29udGVudF9UeXBlc10u&#10;eG1sUEsBAi0AFAAGAAgAAAAhADj9If/WAAAAlAEAAAsAAAAAAAAAAAAAAAAALwEAAF9yZWxzLy5y&#10;ZWxzUEsBAi0AFAAGAAgAAAAhADKLSV5gAgAAGQUAAA4AAAAAAAAAAAAAAAAALgIAAGRycy9lMm9E&#10;b2MueG1sUEsBAi0AFAAGAAgAAAAhAH1Tq4PeAAAACAEAAA8AAAAAAAAAAAAAAAAAugQAAGRycy9k&#10;b3ducmV2LnhtbFBLBQYAAAAABAAEAPMAAADFBQAAAAA=&#10;" adj="19784" fillcolor="#4472c4 [3204]" strokecolor="#1f3763 [1604]" strokeweight="1pt"/>
            </w:pict>
          </mc:Fallback>
        </mc:AlternateContent>
      </w:r>
    </w:p>
    <w:p w14:paraId="211E1752" w14:textId="622F24D1"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0A56AEBD" w14:textId="42CB14E7"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0039472E" w14:textId="67CDC70A"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4B48218A" w14:textId="0A992767" w:rsidR="004A4396" w:rsidRDefault="00865FD2" w:rsidP="0092668D">
      <w:pPr>
        <w:shd w:val="clear" w:color="auto" w:fill="FFFFFF"/>
        <w:spacing w:after="0" w:line="240" w:lineRule="auto"/>
        <w:jc w:val="both"/>
        <w:outlineLvl w:val="2"/>
        <w:rPr>
          <w:rFonts w:asciiTheme="minorHAnsi" w:hAnsiTheme="minorHAnsi"/>
          <w:bCs/>
          <w:color w:val="000000"/>
          <w:sz w:val="24"/>
          <w:szCs w:val="24"/>
          <w:lang w:val="en-US"/>
        </w:rPr>
      </w:pPr>
      <w:r>
        <w:rPr>
          <w:rFonts w:asciiTheme="minorHAnsi" w:hAnsiTheme="minorHAnsi"/>
          <w:bCs/>
          <w:noProof/>
          <w:color w:val="000000"/>
          <w:sz w:val="24"/>
          <w:szCs w:val="24"/>
          <w:lang w:val="en-US"/>
        </w:rPr>
        <mc:AlternateContent>
          <mc:Choice Requires="wps">
            <w:drawing>
              <wp:anchor distT="0" distB="0" distL="114300" distR="114300" simplePos="0" relativeHeight="251668480" behindDoc="0" locked="0" layoutInCell="1" allowOverlap="1" wp14:anchorId="308941D5" wp14:editId="4BE8E30D">
                <wp:simplePos x="0" y="0"/>
                <wp:positionH relativeFrom="column">
                  <wp:posOffset>171450</wp:posOffset>
                </wp:positionH>
                <wp:positionV relativeFrom="paragraph">
                  <wp:posOffset>114300</wp:posOffset>
                </wp:positionV>
                <wp:extent cx="2857500" cy="484632"/>
                <wp:effectExtent l="0" t="19050" r="38100" b="29845"/>
                <wp:wrapNone/>
                <wp:docPr id="8" name="Pil: højre 8"/>
                <wp:cNvGraphicFramePr/>
                <a:graphic xmlns:a="http://schemas.openxmlformats.org/drawingml/2006/main">
                  <a:graphicData uri="http://schemas.microsoft.com/office/word/2010/wordprocessingShape">
                    <wps:wsp>
                      <wps:cNvSpPr/>
                      <wps:spPr>
                        <a:xfrm>
                          <a:off x="0" y="0"/>
                          <a:ext cx="285750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7E652E5" id="Pil: højre 8" o:spid="_x0000_s1026" type="#_x0000_t13" style="position:absolute;margin-left:13.5pt;margin-top:9pt;width:225pt;height:38.1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5n1YAIAABkFAAAOAAAAZHJzL2Uyb0RvYy54bWysVE1v2zAMvQ/YfxB0X51k6ceCOEXQosOA&#10;oi3aDj0rshQLkEWNUuJkv36U7DhFW+ww7CJLIvlIPj9qfrlrLNsqDAZcyccnI86Uk1AZty75z+eb&#10;LxechShcJSw4VfK9Cvxy8fnTvPUzNYEabKWQEYgLs9aXvI7Rz4oiyFo1IpyAV46MGrARkY64LioU&#10;LaE3tpiMRmdFC1h5BKlCoNvrzsgXGV9rJeO91kFFZktOtcW8Yl5XaS0WczFbo/C1kX0Z4h+qaIRx&#10;lHSAuhZRsA2ad1CNkQgBdDyR0BSgtZEq90DdjEdvunmqhVe5FyIn+IGm8P9g5d32yT8g0dD6MAu0&#10;TV3sNDbpS/WxXSZrP5CldpFJupxcnJ6fjohTSbbpxfTs6ySxWRyjPYb4XUHD0qbkaNZ1XCJCm5kS&#10;29sQu4CDI0Ufq8i7uLcqFWLdo9LMVClvjs4CUVcW2VbQrxVSKhfHnakWlequqT6qsEsyROQaM2BC&#10;1sbaAbsHSOJ7j93B9P4pVGV9DcGjvxXWBQ8ROTO4OAQ3xgF+BGCpqz5z538gqaMmsbSCav+ADKFT&#10;d/DyxhDjtyLEB4EkZ/pJNKLxnhZtoS059DvOasDfH90nf1IZWTlraTxKHn5tBCrO7A9H+vs2nk7T&#10;POXD9PR8Qgd8bVm9trhNcwX0m8b0GHiZt8k/2sNWIzQvNMnLlJVMwknKXXIZ8XC4it3Y0lsg1XKZ&#10;3WiGvIi37snLBJ5YTVp63r0I9L3sIgn2Dg6jJGZvdNf5pkgHy00EbbIoj7z2fNP8ZeH0b0Ua8Nfn&#10;7HV80RZ/AAAA//8DAFBLAwQUAAYACAAAACEAM1BNKd4AAAAIAQAADwAAAGRycy9kb3ducmV2Lnht&#10;bEyPQU/DMAyF70j8h8hI3FjKmOgoTSc0aUg7IcaQOKaNaQuJE5qsK/8e7zROlt+znr9XriZnxYhD&#10;7D0puJ1lIJAab3pqFezfNjdLEDFpMtp6QgW/GGFVXV6UujD+SK847lIrOIRioRV0KYVCyth06HSc&#10;+YDE3qcfnE68Dq00gz5yuLNynmX30ume+EOnA647bL53B6egfh7t+BVfQh42+f7jp9/W7+utUtdX&#10;09MjiIRTOh/DCZ/RoWKm2h/IRGEVzHOuklhf8mR/kZ+EWsHD4g5kVcr/Bao/AAAA//8DAFBLAQIt&#10;ABQABgAIAAAAIQC2gziS/gAAAOEBAAATAAAAAAAAAAAAAAAAAAAAAABbQ29udGVudF9UeXBlc10u&#10;eG1sUEsBAi0AFAAGAAgAAAAhADj9If/WAAAAlAEAAAsAAAAAAAAAAAAAAAAALwEAAF9yZWxzLy5y&#10;ZWxzUEsBAi0AFAAGAAgAAAAhAM9DmfVgAgAAGQUAAA4AAAAAAAAAAAAAAAAALgIAAGRycy9lMm9E&#10;b2MueG1sUEsBAi0AFAAGAAgAAAAhADNQTSneAAAACAEAAA8AAAAAAAAAAAAAAAAAugQAAGRycy9k&#10;b3ducmV2LnhtbFBLBQYAAAAABAAEAPMAAADFBQAAAAA=&#10;" adj="19768" fillcolor="#4472c4 [3204]" strokecolor="#1f3763 [1604]" strokeweight="1pt"/>
            </w:pict>
          </mc:Fallback>
        </mc:AlternateContent>
      </w:r>
    </w:p>
    <w:p w14:paraId="6B24193B" w14:textId="5C0ED450"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1A4CD7AD" w14:textId="7FE66E8D"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7E0B0FA8" w14:textId="26854D80"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74838E31" w14:textId="75F2F485"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049B82F0" w14:textId="5CFAE4F6"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202E9EEA" w14:textId="37933FEA"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2707C3BC" w14:textId="6FECC0F6"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68B38A03" w14:textId="4AC27D9D"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2259D8C9" w14:textId="6BDE6E4F"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4F3ABDFD" w14:textId="1B978554"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1EE2A901" w14:textId="787A5BC2" w:rsidR="004A4396"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091F1DDC" w14:textId="77777777" w:rsidR="004A4396" w:rsidRPr="001600A3" w:rsidRDefault="004A4396" w:rsidP="0092668D">
      <w:pPr>
        <w:shd w:val="clear" w:color="auto" w:fill="FFFFFF"/>
        <w:spacing w:after="0" w:line="240" w:lineRule="auto"/>
        <w:jc w:val="both"/>
        <w:outlineLvl w:val="2"/>
        <w:rPr>
          <w:rFonts w:asciiTheme="minorHAnsi" w:hAnsiTheme="minorHAnsi"/>
          <w:bCs/>
          <w:color w:val="000000"/>
          <w:sz w:val="24"/>
          <w:szCs w:val="24"/>
          <w:lang w:val="en-US"/>
        </w:rPr>
      </w:pPr>
    </w:p>
    <w:p w14:paraId="6589D890" w14:textId="77777777" w:rsidR="0092668D" w:rsidRPr="007A0744" w:rsidRDefault="0092668D" w:rsidP="0092668D">
      <w:pPr>
        <w:shd w:val="clear" w:color="auto" w:fill="FFFFFF"/>
        <w:spacing w:after="0" w:line="240" w:lineRule="auto"/>
        <w:jc w:val="both"/>
        <w:outlineLvl w:val="2"/>
        <w:rPr>
          <w:rFonts w:ascii="Verdana" w:eastAsia="Times New Roman" w:hAnsi="Verdana"/>
          <w:b/>
          <w:bCs/>
          <w:color w:val="909B7A"/>
          <w:sz w:val="24"/>
          <w:szCs w:val="24"/>
          <w:lang w:val="en-GB" w:eastAsia="en-GB"/>
        </w:rPr>
      </w:pPr>
      <w:r>
        <w:rPr>
          <w:rFonts w:ascii="Verdana" w:eastAsia="Times New Roman" w:hAnsi="Verdana"/>
          <w:b/>
          <w:bCs/>
          <w:color w:val="909B7A"/>
          <w:sz w:val="24"/>
          <w:szCs w:val="24"/>
          <w:lang w:val="en-GB" w:eastAsia="en-GB"/>
        </w:rPr>
        <w:t>Conference papers and submission – procedures</w:t>
      </w:r>
    </w:p>
    <w:p w14:paraId="7445E9BF" w14:textId="77777777" w:rsidR="0092668D" w:rsidRPr="00896C70" w:rsidRDefault="0092668D" w:rsidP="0092668D">
      <w:pPr>
        <w:shd w:val="clear" w:color="auto" w:fill="FFFFFF"/>
        <w:spacing w:after="0" w:line="240" w:lineRule="auto"/>
        <w:jc w:val="both"/>
        <w:outlineLvl w:val="2"/>
        <w:rPr>
          <w:rFonts w:asciiTheme="minorHAnsi" w:eastAsia="Times New Roman" w:hAnsiTheme="minorHAnsi"/>
          <w:b/>
          <w:bCs/>
          <w:color w:val="000000" w:themeColor="text1"/>
          <w:sz w:val="24"/>
          <w:szCs w:val="24"/>
          <w:lang w:val="en-GB" w:eastAsia="en-GB"/>
        </w:rPr>
      </w:pPr>
    </w:p>
    <w:p w14:paraId="392531A2" w14:textId="77777777" w:rsidR="0092668D" w:rsidRPr="00411A74" w:rsidRDefault="0092668D" w:rsidP="0092668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0" w:line="240" w:lineRule="auto"/>
        <w:jc w:val="both"/>
        <w:outlineLvl w:val="2"/>
        <w:rPr>
          <w:rFonts w:asciiTheme="minorHAnsi" w:eastAsia="Times New Roman" w:hAnsiTheme="minorHAnsi"/>
          <w:b/>
          <w:bCs/>
          <w:color w:val="000000" w:themeColor="text1"/>
          <w:sz w:val="24"/>
          <w:szCs w:val="24"/>
          <w:lang w:val="en-US" w:eastAsia="en-GB"/>
        </w:rPr>
      </w:pPr>
      <w:r w:rsidRPr="006129B4">
        <w:rPr>
          <w:rFonts w:asciiTheme="minorHAnsi" w:eastAsia="Times New Roman" w:hAnsiTheme="minorHAnsi"/>
          <w:b/>
          <w:bCs/>
          <w:color w:val="000000" w:themeColor="text1"/>
          <w:sz w:val="24"/>
          <w:szCs w:val="24"/>
          <w:lang w:val="en-US" w:eastAsia="en-GB"/>
        </w:rPr>
        <w:t>Please note that for this forum applicants</w:t>
      </w:r>
      <w:r>
        <w:rPr>
          <w:rFonts w:asciiTheme="minorHAnsi" w:eastAsia="Times New Roman" w:hAnsiTheme="minorHAnsi"/>
          <w:b/>
          <w:bCs/>
          <w:color w:val="000000" w:themeColor="text1"/>
          <w:sz w:val="24"/>
          <w:szCs w:val="24"/>
          <w:lang w:val="en-US" w:eastAsia="en-GB"/>
        </w:rPr>
        <w:t xml:space="preserve"> will only have to</w:t>
      </w:r>
      <w:r w:rsidRPr="006129B4">
        <w:rPr>
          <w:rFonts w:asciiTheme="minorHAnsi" w:eastAsia="Times New Roman" w:hAnsiTheme="minorHAnsi"/>
          <w:b/>
          <w:bCs/>
          <w:color w:val="000000" w:themeColor="text1"/>
          <w:sz w:val="24"/>
          <w:szCs w:val="24"/>
          <w:lang w:val="en-US" w:eastAsia="en-GB"/>
        </w:rPr>
        <w:t xml:space="preserve"> submit a minimum of (3) three pages, which will be used for the final 1</w:t>
      </w:r>
      <w:r>
        <w:rPr>
          <w:rFonts w:asciiTheme="minorHAnsi" w:eastAsia="Times New Roman" w:hAnsiTheme="minorHAnsi"/>
          <w:b/>
          <w:bCs/>
          <w:color w:val="000000" w:themeColor="text1"/>
          <w:sz w:val="24"/>
          <w:szCs w:val="24"/>
          <w:lang w:val="en-US" w:eastAsia="en-GB"/>
        </w:rPr>
        <w:t>4</w:t>
      </w:r>
      <w:r w:rsidRPr="006129B4">
        <w:rPr>
          <w:rFonts w:asciiTheme="minorHAnsi" w:eastAsia="Times New Roman" w:hAnsiTheme="minorHAnsi"/>
          <w:b/>
          <w:bCs/>
          <w:color w:val="000000" w:themeColor="text1"/>
          <w:sz w:val="24"/>
          <w:szCs w:val="24"/>
          <w:vertAlign w:val="superscript"/>
          <w:lang w:val="en-US" w:eastAsia="en-GB"/>
        </w:rPr>
        <w:t>th</w:t>
      </w:r>
      <w:r w:rsidRPr="006129B4">
        <w:rPr>
          <w:rFonts w:asciiTheme="minorHAnsi" w:eastAsia="Times New Roman" w:hAnsiTheme="minorHAnsi"/>
          <w:b/>
          <w:bCs/>
          <w:color w:val="000000" w:themeColor="text1"/>
          <w:sz w:val="24"/>
          <w:szCs w:val="24"/>
          <w:lang w:val="en-US" w:eastAsia="en-GB"/>
        </w:rPr>
        <w:t xml:space="preserve"> Forum Book.</w:t>
      </w:r>
    </w:p>
    <w:p w14:paraId="62EDE765" w14:textId="77777777" w:rsidR="0092668D" w:rsidRDefault="0092668D" w:rsidP="0092668D">
      <w:pPr>
        <w:shd w:val="clear" w:color="auto" w:fill="FFFFFF"/>
        <w:spacing w:after="0" w:line="240" w:lineRule="auto"/>
        <w:jc w:val="both"/>
        <w:outlineLvl w:val="2"/>
        <w:rPr>
          <w:rFonts w:asciiTheme="minorHAnsi" w:eastAsia="Times New Roman" w:hAnsiTheme="minorHAnsi"/>
          <w:b/>
          <w:bCs/>
          <w:color w:val="000000" w:themeColor="text1"/>
          <w:sz w:val="24"/>
          <w:szCs w:val="24"/>
          <w:lang w:val="en-GB" w:eastAsia="en-GB"/>
        </w:rPr>
      </w:pPr>
    </w:p>
    <w:p w14:paraId="5BD2FBD6" w14:textId="77777777" w:rsidR="0092668D" w:rsidRDefault="0092668D" w:rsidP="0092668D">
      <w:pPr>
        <w:shd w:val="clear" w:color="auto" w:fill="FFFFFF"/>
        <w:spacing w:after="0" w:line="240" w:lineRule="auto"/>
        <w:jc w:val="both"/>
        <w:outlineLvl w:val="2"/>
        <w:rPr>
          <w:rFonts w:asciiTheme="minorHAnsi" w:eastAsia="Times New Roman" w:hAnsiTheme="minorHAnsi"/>
          <w:b/>
          <w:bCs/>
          <w:color w:val="000000" w:themeColor="text1"/>
          <w:sz w:val="24"/>
          <w:szCs w:val="24"/>
          <w:lang w:val="en-GB" w:eastAsia="en-GB"/>
        </w:rPr>
      </w:pPr>
      <w:r>
        <w:rPr>
          <w:rFonts w:asciiTheme="minorHAnsi" w:eastAsia="Times New Roman" w:hAnsiTheme="minorHAnsi"/>
          <w:b/>
          <w:bCs/>
          <w:color w:val="000000" w:themeColor="text1"/>
          <w:sz w:val="24"/>
          <w:szCs w:val="24"/>
          <w:lang w:val="en-GB" w:eastAsia="en-GB"/>
        </w:rPr>
        <w:t>-</w:t>
      </w:r>
      <w:r w:rsidRPr="00C844FA">
        <w:rPr>
          <w:rFonts w:asciiTheme="minorHAnsi" w:eastAsia="Times New Roman" w:hAnsiTheme="minorHAnsi"/>
          <w:b/>
          <w:bCs/>
          <w:color w:val="000000" w:themeColor="text1"/>
          <w:sz w:val="24"/>
          <w:szCs w:val="24"/>
          <w:lang w:val="en-GB" w:eastAsia="en-GB"/>
        </w:rPr>
        <w:t>For oral and poster presentation:</w:t>
      </w:r>
    </w:p>
    <w:p w14:paraId="48141B08" w14:textId="77777777" w:rsidR="0092668D" w:rsidRDefault="0092668D" w:rsidP="0092668D">
      <w:pPr>
        <w:shd w:val="clear" w:color="auto" w:fill="FFFFFF"/>
        <w:spacing w:after="0" w:line="240" w:lineRule="auto"/>
        <w:jc w:val="both"/>
        <w:outlineLvl w:val="2"/>
        <w:rPr>
          <w:rFonts w:asciiTheme="minorHAnsi" w:eastAsia="Times New Roman" w:hAnsiTheme="minorHAnsi"/>
          <w:bCs/>
          <w:color w:val="000000" w:themeColor="text1"/>
          <w:sz w:val="24"/>
          <w:szCs w:val="24"/>
          <w:lang w:val="en-US" w:eastAsia="en-GB"/>
        </w:rPr>
      </w:pPr>
      <w:r w:rsidRPr="00C844FA">
        <w:rPr>
          <w:rFonts w:asciiTheme="minorHAnsi" w:eastAsia="Times New Roman" w:hAnsiTheme="minorHAnsi"/>
          <w:bCs/>
          <w:color w:val="000000" w:themeColor="text1"/>
          <w:sz w:val="24"/>
          <w:szCs w:val="24"/>
          <w:lang w:val="en-US" w:eastAsia="en-GB"/>
        </w:rPr>
        <w:t xml:space="preserve">The </w:t>
      </w:r>
      <w:r>
        <w:rPr>
          <w:rFonts w:asciiTheme="minorHAnsi" w:eastAsia="Times New Roman" w:hAnsiTheme="minorHAnsi"/>
          <w:bCs/>
          <w:color w:val="000000" w:themeColor="text1"/>
          <w:sz w:val="24"/>
          <w:szCs w:val="24"/>
          <w:lang w:val="en-US" w:eastAsia="en-GB"/>
        </w:rPr>
        <w:t xml:space="preserve">conference </w:t>
      </w:r>
      <w:r w:rsidRPr="00C844FA">
        <w:rPr>
          <w:rFonts w:asciiTheme="minorHAnsi" w:eastAsia="Times New Roman" w:hAnsiTheme="minorHAnsi"/>
          <w:bCs/>
          <w:color w:val="000000" w:themeColor="text1"/>
          <w:sz w:val="24"/>
          <w:szCs w:val="24"/>
          <w:lang w:val="en-US" w:eastAsia="en-GB"/>
        </w:rPr>
        <w:t xml:space="preserve">papers should be written </w:t>
      </w:r>
      <w:r>
        <w:rPr>
          <w:rFonts w:asciiTheme="minorHAnsi" w:eastAsia="Times New Roman" w:hAnsiTheme="minorHAnsi"/>
          <w:bCs/>
          <w:color w:val="000000" w:themeColor="text1"/>
          <w:sz w:val="24"/>
          <w:szCs w:val="24"/>
          <w:lang w:val="en-US" w:eastAsia="en-GB"/>
        </w:rPr>
        <w:t xml:space="preserve">ONLY </w:t>
      </w:r>
      <w:r w:rsidRPr="003D3B40">
        <w:rPr>
          <w:rFonts w:asciiTheme="minorHAnsi" w:eastAsia="Times New Roman" w:hAnsiTheme="minorHAnsi"/>
          <w:bCs/>
          <w:color w:val="000000" w:themeColor="text1"/>
          <w:sz w:val="24"/>
          <w:szCs w:val="24"/>
          <w:lang w:val="en-US" w:eastAsia="en-GB"/>
        </w:rPr>
        <w:t>in English.</w:t>
      </w:r>
      <w:r w:rsidRPr="00C844FA">
        <w:rPr>
          <w:rFonts w:asciiTheme="minorHAnsi" w:eastAsia="Times New Roman" w:hAnsiTheme="minorHAnsi"/>
          <w:bCs/>
          <w:color w:val="000000" w:themeColor="text1"/>
          <w:sz w:val="24"/>
          <w:szCs w:val="24"/>
          <w:lang w:val="en-US" w:eastAsia="en-GB"/>
        </w:rPr>
        <w:t xml:space="preserve"> </w:t>
      </w:r>
    </w:p>
    <w:p w14:paraId="465DD706" w14:textId="77777777" w:rsidR="0092668D" w:rsidRDefault="0092668D" w:rsidP="0092668D">
      <w:pPr>
        <w:shd w:val="clear" w:color="auto" w:fill="FFFFFF"/>
        <w:spacing w:after="0" w:line="240" w:lineRule="auto"/>
        <w:jc w:val="both"/>
        <w:outlineLvl w:val="2"/>
        <w:rPr>
          <w:rFonts w:asciiTheme="minorHAnsi" w:eastAsia="Times New Roman" w:hAnsiTheme="minorHAnsi"/>
          <w:bCs/>
          <w:color w:val="000000" w:themeColor="text1"/>
          <w:sz w:val="24"/>
          <w:szCs w:val="24"/>
          <w:lang w:val="en-US" w:eastAsia="en-GB"/>
        </w:rPr>
      </w:pPr>
      <w:r>
        <w:rPr>
          <w:rFonts w:asciiTheme="minorHAnsi" w:eastAsia="Times New Roman" w:hAnsiTheme="minorHAnsi"/>
          <w:bCs/>
          <w:color w:val="000000" w:themeColor="text1"/>
          <w:sz w:val="24"/>
          <w:szCs w:val="24"/>
          <w:lang w:val="en-US" w:eastAsia="en-GB"/>
        </w:rPr>
        <w:lastRenderedPageBreak/>
        <w:t>The papers</w:t>
      </w:r>
      <w:r w:rsidRPr="00C844FA">
        <w:rPr>
          <w:rFonts w:asciiTheme="minorHAnsi" w:eastAsia="Times New Roman" w:hAnsiTheme="minorHAnsi"/>
          <w:bCs/>
          <w:color w:val="000000" w:themeColor="text1"/>
          <w:sz w:val="24"/>
          <w:szCs w:val="24"/>
          <w:lang w:val="en-US" w:eastAsia="en-GB"/>
        </w:rPr>
        <w:t xml:space="preserve"> should be in </w:t>
      </w:r>
      <w:r w:rsidRPr="00896C70">
        <w:rPr>
          <w:rFonts w:asciiTheme="minorHAnsi" w:eastAsia="Times New Roman" w:hAnsiTheme="minorHAnsi"/>
          <w:bCs/>
          <w:color w:val="000000" w:themeColor="text1"/>
          <w:sz w:val="24"/>
          <w:szCs w:val="24"/>
          <w:lang w:val="en-US" w:eastAsia="en-GB"/>
        </w:rPr>
        <w:t xml:space="preserve">A4 (210 x </w:t>
      </w:r>
      <w:smartTag w:uri="urn:schemas-microsoft-com:office:smarttags" w:element="metricconverter">
        <w:smartTagPr>
          <w:attr w:name="ProductID" w:val="297 mm"/>
        </w:smartTagPr>
        <w:r w:rsidRPr="00896C70">
          <w:rPr>
            <w:rFonts w:asciiTheme="minorHAnsi" w:eastAsia="Times New Roman" w:hAnsiTheme="minorHAnsi"/>
            <w:bCs/>
            <w:color w:val="000000" w:themeColor="text1"/>
            <w:sz w:val="24"/>
            <w:szCs w:val="24"/>
            <w:lang w:val="en-US" w:eastAsia="en-GB"/>
          </w:rPr>
          <w:t>297 mm</w:t>
        </w:r>
      </w:smartTag>
      <w:r w:rsidRPr="00896C70">
        <w:rPr>
          <w:rFonts w:asciiTheme="minorHAnsi" w:eastAsia="Times New Roman" w:hAnsiTheme="minorHAnsi"/>
          <w:bCs/>
          <w:color w:val="000000" w:themeColor="text1"/>
          <w:sz w:val="24"/>
          <w:szCs w:val="24"/>
          <w:lang w:val="en-US" w:eastAsia="en-GB"/>
        </w:rPr>
        <w:t>)</w:t>
      </w:r>
      <w:r w:rsidRPr="00896C70">
        <w:rPr>
          <w:rFonts w:asciiTheme="minorHAnsi" w:eastAsia="Times New Roman" w:hAnsiTheme="minorHAnsi"/>
          <w:b/>
          <w:bCs/>
          <w:color w:val="000000" w:themeColor="text1"/>
          <w:sz w:val="24"/>
          <w:szCs w:val="24"/>
          <w:lang w:val="en-US" w:eastAsia="en-GB"/>
        </w:rPr>
        <w:t xml:space="preserve"> </w:t>
      </w:r>
      <w:r>
        <w:rPr>
          <w:rFonts w:asciiTheme="minorHAnsi" w:eastAsia="Times New Roman" w:hAnsiTheme="minorHAnsi"/>
          <w:bCs/>
          <w:color w:val="000000" w:themeColor="text1"/>
          <w:sz w:val="24"/>
          <w:szCs w:val="24"/>
          <w:lang w:val="en-US" w:eastAsia="en-GB"/>
        </w:rPr>
        <w:t xml:space="preserve">format, </w:t>
      </w:r>
      <w:r w:rsidRPr="00C844FA">
        <w:rPr>
          <w:rFonts w:asciiTheme="minorHAnsi" w:eastAsia="Times New Roman" w:hAnsiTheme="minorHAnsi"/>
          <w:bCs/>
          <w:color w:val="000000" w:themeColor="text1"/>
          <w:sz w:val="24"/>
          <w:szCs w:val="24"/>
          <w:lang w:val="en-US" w:eastAsia="en-GB"/>
        </w:rPr>
        <w:t>typed</w:t>
      </w:r>
      <w:r>
        <w:rPr>
          <w:rFonts w:asciiTheme="minorHAnsi" w:eastAsia="Times New Roman" w:hAnsiTheme="minorHAnsi"/>
          <w:bCs/>
          <w:color w:val="000000" w:themeColor="text1"/>
          <w:sz w:val="24"/>
          <w:szCs w:val="24"/>
          <w:lang w:val="en-US" w:eastAsia="en-GB"/>
        </w:rPr>
        <w:t xml:space="preserve"> in MS </w:t>
      </w:r>
      <w:r w:rsidRPr="00C844FA">
        <w:rPr>
          <w:rFonts w:asciiTheme="minorHAnsi" w:eastAsia="Times New Roman" w:hAnsiTheme="minorHAnsi"/>
          <w:bCs/>
          <w:color w:val="000000" w:themeColor="text1"/>
          <w:sz w:val="24"/>
          <w:szCs w:val="24"/>
          <w:lang w:val="en-US" w:eastAsia="en-GB"/>
        </w:rPr>
        <w:t xml:space="preserve">Word, Times New Roman font, single-spaced, font size 12, left and right margins should be </w:t>
      </w:r>
      <w:smartTag w:uri="urn:schemas-microsoft-com:office:smarttags" w:element="metricconverter">
        <w:smartTagPr>
          <w:attr w:name="ProductID" w:val="25 mm"/>
        </w:smartTagPr>
        <w:r w:rsidRPr="00C844FA">
          <w:rPr>
            <w:rFonts w:asciiTheme="minorHAnsi" w:eastAsia="Times New Roman" w:hAnsiTheme="minorHAnsi"/>
            <w:bCs/>
            <w:color w:val="000000" w:themeColor="text1"/>
            <w:sz w:val="24"/>
            <w:szCs w:val="24"/>
            <w:lang w:val="en-US" w:eastAsia="en-GB"/>
          </w:rPr>
          <w:t>25 mm</w:t>
        </w:r>
      </w:smartTag>
      <w:r>
        <w:rPr>
          <w:rFonts w:asciiTheme="minorHAnsi" w:eastAsia="Times New Roman" w:hAnsiTheme="minorHAnsi"/>
          <w:bCs/>
          <w:color w:val="000000" w:themeColor="text1"/>
          <w:sz w:val="24"/>
          <w:szCs w:val="24"/>
          <w:lang w:val="en-US" w:eastAsia="en-GB"/>
        </w:rPr>
        <w:t xml:space="preserve"> wide, </w:t>
      </w:r>
      <w:smartTag w:uri="urn:schemas-microsoft-com:office:smarttags" w:element="metricconverter">
        <w:smartTagPr>
          <w:attr w:name="ProductID" w:val="30 mm"/>
        </w:smartTagPr>
        <w:r w:rsidRPr="00C844FA">
          <w:rPr>
            <w:rFonts w:asciiTheme="minorHAnsi" w:eastAsia="Times New Roman" w:hAnsiTheme="minorHAnsi"/>
            <w:bCs/>
            <w:color w:val="000000" w:themeColor="text1"/>
            <w:sz w:val="24"/>
            <w:szCs w:val="24"/>
            <w:lang w:val="en-US" w:eastAsia="en-GB"/>
          </w:rPr>
          <w:t>30 mm</w:t>
        </w:r>
      </w:smartTag>
      <w:r w:rsidRPr="00C844FA">
        <w:rPr>
          <w:rFonts w:asciiTheme="minorHAnsi" w:eastAsia="Times New Roman" w:hAnsiTheme="minorHAnsi"/>
          <w:bCs/>
          <w:color w:val="000000" w:themeColor="text1"/>
          <w:sz w:val="24"/>
          <w:szCs w:val="24"/>
          <w:lang w:val="en-US" w:eastAsia="en-GB"/>
        </w:rPr>
        <w:t xml:space="preserve"> should be margins at the top and the bottom of the pages</w:t>
      </w:r>
      <w:r>
        <w:rPr>
          <w:rFonts w:asciiTheme="minorHAnsi" w:eastAsia="Times New Roman" w:hAnsiTheme="minorHAnsi"/>
          <w:bCs/>
          <w:color w:val="000000" w:themeColor="text1"/>
          <w:sz w:val="24"/>
          <w:szCs w:val="24"/>
          <w:lang w:val="en-US" w:eastAsia="en-GB"/>
        </w:rPr>
        <w:t xml:space="preserve"> </w:t>
      </w:r>
      <w:r w:rsidRPr="00655667">
        <w:rPr>
          <w:rFonts w:asciiTheme="minorHAnsi" w:eastAsia="Times New Roman" w:hAnsiTheme="minorHAnsi"/>
          <w:bCs/>
          <w:color w:val="000000" w:themeColor="text1"/>
          <w:sz w:val="24"/>
          <w:szCs w:val="24"/>
          <w:lang w:val="en-US" w:eastAsia="en-GB"/>
        </w:rPr>
        <w:t xml:space="preserve">(Pictures, diagrams, schedules, etc. should be typed </w:t>
      </w:r>
      <w:r>
        <w:rPr>
          <w:rFonts w:asciiTheme="minorHAnsi" w:eastAsia="Times New Roman" w:hAnsiTheme="minorHAnsi"/>
          <w:bCs/>
          <w:color w:val="000000" w:themeColor="text1"/>
          <w:sz w:val="24"/>
          <w:szCs w:val="24"/>
          <w:lang w:val="en-US" w:eastAsia="en-GB"/>
        </w:rPr>
        <w:t xml:space="preserve">and inserted </w:t>
      </w:r>
      <w:r w:rsidRPr="00655667">
        <w:rPr>
          <w:rFonts w:asciiTheme="minorHAnsi" w:eastAsia="Times New Roman" w:hAnsiTheme="minorHAnsi"/>
          <w:bCs/>
          <w:color w:val="000000" w:themeColor="text1"/>
          <w:sz w:val="24"/>
          <w:szCs w:val="24"/>
          <w:lang w:val="en-US" w:eastAsia="en-GB"/>
        </w:rPr>
        <w:t>in .jpg)</w:t>
      </w:r>
      <w:r>
        <w:rPr>
          <w:rFonts w:asciiTheme="minorHAnsi" w:eastAsia="Times New Roman" w:hAnsiTheme="minorHAnsi"/>
          <w:bCs/>
          <w:color w:val="000000" w:themeColor="text1"/>
          <w:sz w:val="24"/>
          <w:szCs w:val="24"/>
          <w:lang w:val="en-US" w:eastAsia="en-GB"/>
        </w:rPr>
        <w:t>.</w:t>
      </w:r>
      <w:r w:rsidRPr="00C844FA">
        <w:rPr>
          <w:rFonts w:asciiTheme="minorHAnsi" w:eastAsia="Times New Roman" w:hAnsiTheme="minorHAnsi"/>
          <w:bCs/>
          <w:color w:val="000000" w:themeColor="text1"/>
          <w:sz w:val="24"/>
          <w:szCs w:val="24"/>
          <w:lang w:val="en-US" w:eastAsia="en-GB"/>
        </w:rPr>
        <w:t xml:space="preserve"> </w:t>
      </w:r>
    </w:p>
    <w:p w14:paraId="190EE835" w14:textId="77777777" w:rsidR="0092668D" w:rsidRDefault="0092668D" w:rsidP="0092668D">
      <w:pPr>
        <w:shd w:val="clear" w:color="auto" w:fill="FFFFFF"/>
        <w:spacing w:after="0" w:line="240" w:lineRule="auto"/>
        <w:jc w:val="both"/>
        <w:outlineLvl w:val="2"/>
        <w:rPr>
          <w:rFonts w:asciiTheme="minorHAnsi" w:eastAsia="Times New Roman" w:hAnsiTheme="minorHAnsi"/>
          <w:b/>
          <w:bCs/>
          <w:color w:val="000000" w:themeColor="text1"/>
          <w:sz w:val="24"/>
          <w:szCs w:val="24"/>
          <w:lang w:val="en-US" w:eastAsia="en-GB"/>
        </w:rPr>
      </w:pPr>
    </w:p>
    <w:p w14:paraId="6BEF09B9" w14:textId="77777777" w:rsidR="0092668D" w:rsidRPr="00C844FA" w:rsidRDefault="0092668D" w:rsidP="0092668D">
      <w:pPr>
        <w:shd w:val="clear" w:color="auto" w:fill="FFFFFF"/>
        <w:spacing w:after="0" w:line="240" w:lineRule="auto"/>
        <w:jc w:val="both"/>
        <w:outlineLvl w:val="2"/>
        <w:rPr>
          <w:rFonts w:asciiTheme="minorHAnsi" w:eastAsia="Times New Roman" w:hAnsiTheme="minorHAnsi"/>
          <w:bCs/>
          <w:color w:val="000000" w:themeColor="text1"/>
          <w:sz w:val="24"/>
          <w:szCs w:val="24"/>
          <w:lang w:val="en-US" w:eastAsia="en-GB"/>
        </w:rPr>
      </w:pPr>
      <w:r>
        <w:rPr>
          <w:rFonts w:asciiTheme="minorHAnsi" w:eastAsia="Times New Roman" w:hAnsiTheme="minorHAnsi"/>
          <w:b/>
          <w:bCs/>
          <w:color w:val="000000" w:themeColor="text1"/>
          <w:sz w:val="24"/>
          <w:szCs w:val="24"/>
          <w:lang w:val="en-US" w:eastAsia="en-GB"/>
        </w:rPr>
        <w:t>-</w:t>
      </w:r>
      <w:r w:rsidRPr="003D3B40">
        <w:rPr>
          <w:rFonts w:asciiTheme="minorHAnsi" w:eastAsia="Times New Roman" w:hAnsiTheme="minorHAnsi"/>
          <w:b/>
          <w:bCs/>
          <w:color w:val="000000" w:themeColor="text1"/>
          <w:sz w:val="24"/>
          <w:szCs w:val="24"/>
          <w:lang w:val="en-US" w:eastAsia="en-GB"/>
        </w:rPr>
        <w:t>The conference paper should include</w:t>
      </w:r>
      <w:r w:rsidRPr="00C844FA">
        <w:rPr>
          <w:rFonts w:asciiTheme="minorHAnsi" w:eastAsia="Times New Roman" w:hAnsiTheme="minorHAnsi"/>
          <w:bCs/>
          <w:color w:val="000000" w:themeColor="text1"/>
          <w:sz w:val="24"/>
          <w:szCs w:val="24"/>
          <w:lang w:val="en-US" w:eastAsia="en-GB"/>
        </w:rPr>
        <w:t>:</w:t>
      </w:r>
    </w:p>
    <w:p w14:paraId="4C55018E" w14:textId="77777777" w:rsidR="0092668D" w:rsidRPr="00E00DDB" w:rsidRDefault="0092668D" w:rsidP="0092668D">
      <w:pPr>
        <w:pStyle w:val="Listeafsnit"/>
        <w:numPr>
          <w:ilvl w:val="0"/>
          <w:numId w:val="1"/>
        </w:numPr>
        <w:shd w:val="clear" w:color="auto" w:fill="FFFFFF"/>
        <w:spacing w:after="0" w:line="240" w:lineRule="auto"/>
        <w:jc w:val="both"/>
        <w:outlineLvl w:val="2"/>
        <w:rPr>
          <w:rFonts w:asciiTheme="minorHAnsi" w:eastAsia="Times New Roman" w:hAnsiTheme="minorHAnsi"/>
          <w:b/>
          <w:bCs/>
          <w:color w:val="000000" w:themeColor="text1"/>
          <w:sz w:val="24"/>
          <w:szCs w:val="24"/>
          <w:lang w:val="en-US" w:eastAsia="en-GB"/>
        </w:rPr>
      </w:pPr>
      <w:r w:rsidRPr="00E00DDB">
        <w:rPr>
          <w:rFonts w:asciiTheme="minorHAnsi" w:eastAsia="Times New Roman" w:hAnsiTheme="minorHAnsi"/>
          <w:b/>
          <w:bCs/>
          <w:color w:val="000000" w:themeColor="text1"/>
          <w:sz w:val="24"/>
          <w:szCs w:val="24"/>
          <w:lang w:val="en-US" w:eastAsia="en-GB"/>
        </w:rPr>
        <w:t>TITLE</w:t>
      </w:r>
    </w:p>
    <w:p w14:paraId="74298E75" w14:textId="77777777" w:rsidR="0092668D" w:rsidRPr="00C844FA" w:rsidRDefault="0092668D" w:rsidP="0092668D">
      <w:pPr>
        <w:shd w:val="clear" w:color="auto" w:fill="FFFFFF"/>
        <w:spacing w:after="0" w:line="240" w:lineRule="auto"/>
        <w:jc w:val="both"/>
        <w:outlineLvl w:val="2"/>
        <w:rPr>
          <w:rFonts w:asciiTheme="minorHAnsi" w:eastAsia="Times New Roman" w:hAnsiTheme="minorHAnsi"/>
          <w:bCs/>
          <w:color w:val="000000" w:themeColor="text1"/>
          <w:sz w:val="24"/>
          <w:szCs w:val="24"/>
          <w:lang w:val="en-GB" w:eastAsia="en-GB"/>
        </w:rPr>
      </w:pPr>
      <w:r w:rsidRPr="00C844FA">
        <w:rPr>
          <w:rFonts w:asciiTheme="minorHAnsi" w:eastAsia="Times New Roman" w:hAnsiTheme="minorHAnsi"/>
          <w:bCs/>
          <w:color w:val="000000" w:themeColor="text1"/>
          <w:sz w:val="24"/>
          <w:szCs w:val="24"/>
          <w:lang w:val="en-US" w:eastAsia="en-GB"/>
        </w:rPr>
        <w:t xml:space="preserve">In bold, capital letters and centered </w:t>
      </w:r>
    </w:p>
    <w:p w14:paraId="794B1197" w14:textId="77777777" w:rsidR="0092668D" w:rsidRPr="00C844FA" w:rsidRDefault="0092668D" w:rsidP="0092668D">
      <w:pPr>
        <w:shd w:val="clear" w:color="auto" w:fill="FFFFFF"/>
        <w:spacing w:after="0" w:line="240" w:lineRule="auto"/>
        <w:jc w:val="both"/>
        <w:outlineLvl w:val="2"/>
        <w:rPr>
          <w:rFonts w:asciiTheme="minorHAnsi" w:eastAsia="Times New Roman" w:hAnsiTheme="minorHAnsi"/>
          <w:bCs/>
          <w:color w:val="000000" w:themeColor="text1"/>
          <w:sz w:val="24"/>
          <w:szCs w:val="24"/>
          <w:lang w:val="en-GB" w:eastAsia="en-GB"/>
        </w:rPr>
      </w:pPr>
      <w:r w:rsidRPr="00C844FA">
        <w:rPr>
          <w:rFonts w:asciiTheme="minorHAnsi" w:eastAsia="Times New Roman" w:hAnsiTheme="minorHAnsi"/>
          <w:bCs/>
          <w:color w:val="000000" w:themeColor="text1"/>
          <w:sz w:val="24"/>
          <w:szCs w:val="24"/>
          <w:lang w:val="en-GB" w:eastAsia="en-GB"/>
        </w:rPr>
        <w:t>Double space</w:t>
      </w:r>
    </w:p>
    <w:p w14:paraId="4FEECE0F" w14:textId="77777777" w:rsidR="0092668D" w:rsidRPr="00C844FA" w:rsidRDefault="0092668D" w:rsidP="0092668D">
      <w:pPr>
        <w:shd w:val="clear" w:color="auto" w:fill="FFFFFF"/>
        <w:spacing w:after="0" w:line="240" w:lineRule="auto"/>
        <w:jc w:val="both"/>
        <w:outlineLvl w:val="2"/>
        <w:rPr>
          <w:rFonts w:asciiTheme="minorHAnsi" w:eastAsia="Times New Roman" w:hAnsiTheme="minorHAnsi"/>
          <w:bCs/>
          <w:color w:val="000000" w:themeColor="text1"/>
          <w:sz w:val="24"/>
          <w:szCs w:val="24"/>
          <w:lang w:val="en-GB" w:eastAsia="en-GB"/>
        </w:rPr>
      </w:pPr>
    </w:p>
    <w:p w14:paraId="1763E733" w14:textId="77777777" w:rsidR="0092668D" w:rsidRPr="00E00DDB" w:rsidRDefault="0092668D" w:rsidP="0092668D">
      <w:pPr>
        <w:pStyle w:val="Listeafsnit"/>
        <w:numPr>
          <w:ilvl w:val="0"/>
          <w:numId w:val="1"/>
        </w:numPr>
        <w:shd w:val="clear" w:color="auto" w:fill="FFFFFF"/>
        <w:spacing w:after="0" w:line="240" w:lineRule="auto"/>
        <w:jc w:val="both"/>
        <w:outlineLvl w:val="2"/>
        <w:rPr>
          <w:rFonts w:asciiTheme="minorHAnsi" w:eastAsia="Times New Roman" w:hAnsiTheme="minorHAnsi"/>
          <w:b/>
          <w:bCs/>
          <w:color w:val="000000" w:themeColor="text1"/>
          <w:sz w:val="24"/>
          <w:szCs w:val="24"/>
          <w:lang w:val="en-GB" w:eastAsia="en-GB"/>
        </w:rPr>
      </w:pPr>
      <w:r w:rsidRPr="00E00DDB">
        <w:rPr>
          <w:rFonts w:asciiTheme="minorHAnsi" w:eastAsia="Times New Roman" w:hAnsiTheme="minorHAnsi"/>
          <w:b/>
          <w:bCs/>
          <w:color w:val="000000" w:themeColor="text1"/>
          <w:sz w:val="24"/>
          <w:szCs w:val="24"/>
          <w:lang w:val="en-GB" w:eastAsia="en-GB"/>
        </w:rPr>
        <w:t>NAME(s) OF AUTHOR(s)</w:t>
      </w:r>
    </w:p>
    <w:p w14:paraId="6EA94985" w14:textId="77777777" w:rsidR="0092668D" w:rsidRPr="00C844FA" w:rsidRDefault="0092668D" w:rsidP="0092668D">
      <w:pPr>
        <w:shd w:val="clear" w:color="auto" w:fill="FFFFFF"/>
        <w:spacing w:after="0" w:line="240" w:lineRule="auto"/>
        <w:jc w:val="both"/>
        <w:outlineLvl w:val="2"/>
        <w:rPr>
          <w:rFonts w:asciiTheme="minorHAnsi" w:eastAsia="Times New Roman" w:hAnsiTheme="minorHAnsi"/>
          <w:bCs/>
          <w:color w:val="000000" w:themeColor="text1"/>
          <w:sz w:val="24"/>
          <w:szCs w:val="24"/>
          <w:lang w:val="en-GB" w:eastAsia="en-GB"/>
        </w:rPr>
      </w:pPr>
      <w:r w:rsidRPr="00C844FA">
        <w:rPr>
          <w:rFonts w:asciiTheme="minorHAnsi" w:eastAsia="Times New Roman" w:hAnsiTheme="minorHAnsi"/>
          <w:bCs/>
          <w:color w:val="000000" w:themeColor="text1"/>
          <w:sz w:val="24"/>
          <w:szCs w:val="24"/>
          <w:lang w:val="en-GB" w:eastAsia="en-GB"/>
        </w:rPr>
        <w:t>In bold, italic letters and centred</w:t>
      </w:r>
    </w:p>
    <w:p w14:paraId="6F7663C8" w14:textId="77777777" w:rsidR="0092668D" w:rsidRPr="00C844FA" w:rsidRDefault="0092668D" w:rsidP="0092668D">
      <w:pPr>
        <w:shd w:val="clear" w:color="auto" w:fill="FFFFFF"/>
        <w:spacing w:after="0" w:line="240" w:lineRule="auto"/>
        <w:jc w:val="both"/>
        <w:outlineLvl w:val="2"/>
        <w:rPr>
          <w:rFonts w:asciiTheme="minorHAnsi" w:eastAsia="Times New Roman" w:hAnsiTheme="minorHAnsi"/>
          <w:bCs/>
          <w:color w:val="000000" w:themeColor="text1"/>
          <w:sz w:val="24"/>
          <w:szCs w:val="24"/>
          <w:lang w:val="en-GB" w:eastAsia="en-GB"/>
        </w:rPr>
      </w:pPr>
      <w:r w:rsidRPr="00C844FA">
        <w:rPr>
          <w:rFonts w:asciiTheme="minorHAnsi" w:eastAsia="Times New Roman" w:hAnsiTheme="minorHAnsi"/>
          <w:bCs/>
          <w:color w:val="000000" w:themeColor="text1"/>
          <w:sz w:val="24"/>
          <w:szCs w:val="24"/>
          <w:lang w:val="en-GB" w:eastAsia="en-GB"/>
        </w:rPr>
        <w:t>Double space</w:t>
      </w:r>
    </w:p>
    <w:p w14:paraId="2BDEE239" w14:textId="77777777" w:rsidR="0092668D" w:rsidRPr="00C844FA" w:rsidRDefault="0092668D" w:rsidP="0092668D">
      <w:pPr>
        <w:shd w:val="clear" w:color="auto" w:fill="FFFFFF"/>
        <w:spacing w:after="0" w:line="240" w:lineRule="auto"/>
        <w:jc w:val="both"/>
        <w:outlineLvl w:val="2"/>
        <w:rPr>
          <w:rFonts w:asciiTheme="minorHAnsi" w:eastAsia="Times New Roman" w:hAnsiTheme="minorHAnsi"/>
          <w:b/>
          <w:bCs/>
          <w:color w:val="000000" w:themeColor="text1"/>
          <w:sz w:val="24"/>
          <w:szCs w:val="24"/>
          <w:lang w:val="en-US" w:eastAsia="en-GB"/>
        </w:rPr>
      </w:pPr>
      <w:r w:rsidRPr="00C844FA">
        <w:rPr>
          <w:rFonts w:asciiTheme="minorHAnsi" w:eastAsia="Times New Roman" w:hAnsiTheme="minorHAnsi"/>
          <w:b/>
          <w:bCs/>
          <w:color w:val="000000" w:themeColor="text1"/>
          <w:sz w:val="24"/>
          <w:szCs w:val="24"/>
          <w:lang w:val="en-GB" w:eastAsia="en-GB"/>
        </w:rPr>
        <w:t>Author’</w:t>
      </w:r>
      <w:r w:rsidRPr="00C844FA">
        <w:rPr>
          <w:rFonts w:asciiTheme="minorHAnsi" w:eastAsia="Times New Roman" w:hAnsiTheme="minorHAnsi"/>
          <w:b/>
          <w:bCs/>
          <w:color w:val="000000" w:themeColor="text1"/>
          <w:sz w:val="24"/>
          <w:szCs w:val="24"/>
          <w:lang w:val="en-US" w:eastAsia="en-GB"/>
        </w:rPr>
        <w:t>s affiliations</w:t>
      </w:r>
    </w:p>
    <w:p w14:paraId="20997435" w14:textId="77777777" w:rsidR="0092668D" w:rsidRPr="00C844FA" w:rsidRDefault="0092668D" w:rsidP="0092668D">
      <w:pPr>
        <w:shd w:val="clear" w:color="auto" w:fill="FFFFFF"/>
        <w:spacing w:after="0" w:line="240" w:lineRule="auto"/>
        <w:jc w:val="both"/>
        <w:outlineLvl w:val="2"/>
        <w:rPr>
          <w:rFonts w:asciiTheme="minorHAnsi" w:eastAsia="Times New Roman" w:hAnsiTheme="minorHAnsi"/>
          <w:bCs/>
          <w:color w:val="000000" w:themeColor="text1"/>
          <w:sz w:val="24"/>
          <w:szCs w:val="24"/>
          <w:lang w:val="en-US" w:eastAsia="en-GB"/>
        </w:rPr>
      </w:pPr>
      <w:r w:rsidRPr="00C844FA">
        <w:rPr>
          <w:rFonts w:asciiTheme="minorHAnsi" w:eastAsia="Times New Roman" w:hAnsiTheme="minorHAnsi"/>
          <w:bCs/>
          <w:color w:val="000000" w:themeColor="text1"/>
          <w:sz w:val="24"/>
          <w:szCs w:val="24"/>
          <w:lang w:val="en-US" w:eastAsia="en-GB"/>
        </w:rPr>
        <w:t>Italic letters. If more than one institution is included, number them according to authors</w:t>
      </w:r>
    </w:p>
    <w:p w14:paraId="3A0BE461" w14:textId="77777777" w:rsidR="0092668D" w:rsidRPr="00C844FA" w:rsidRDefault="0092668D" w:rsidP="0092668D">
      <w:pPr>
        <w:shd w:val="clear" w:color="auto" w:fill="FFFFFF"/>
        <w:spacing w:after="0" w:line="240" w:lineRule="auto"/>
        <w:jc w:val="both"/>
        <w:outlineLvl w:val="2"/>
        <w:rPr>
          <w:rFonts w:asciiTheme="minorHAnsi" w:eastAsia="Times New Roman" w:hAnsiTheme="minorHAnsi"/>
          <w:bCs/>
          <w:color w:val="000000" w:themeColor="text1"/>
          <w:sz w:val="24"/>
          <w:szCs w:val="24"/>
          <w:lang w:val="en-US" w:eastAsia="en-GB"/>
        </w:rPr>
      </w:pPr>
      <w:r w:rsidRPr="00C844FA">
        <w:rPr>
          <w:rFonts w:asciiTheme="minorHAnsi" w:eastAsia="Times New Roman" w:hAnsiTheme="minorHAnsi"/>
          <w:bCs/>
          <w:color w:val="000000" w:themeColor="text1"/>
          <w:sz w:val="24"/>
          <w:szCs w:val="24"/>
          <w:lang w:val="en-US" w:eastAsia="en-GB"/>
        </w:rPr>
        <w:t>Double space</w:t>
      </w:r>
    </w:p>
    <w:p w14:paraId="75452FE2" w14:textId="77777777" w:rsidR="0092668D" w:rsidRPr="003D3B40" w:rsidRDefault="0092668D" w:rsidP="0092668D">
      <w:pPr>
        <w:shd w:val="clear" w:color="auto" w:fill="FFFFFF"/>
        <w:spacing w:after="0" w:line="240" w:lineRule="auto"/>
        <w:jc w:val="both"/>
        <w:outlineLvl w:val="2"/>
        <w:rPr>
          <w:rFonts w:asciiTheme="minorHAnsi" w:eastAsia="Times New Roman" w:hAnsiTheme="minorHAnsi"/>
          <w:bCs/>
          <w:color w:val="000000" w:themeColor="text1"/>
          <w:sz w:val="24"/>
          <w:szCs w:val="24"/>
          <w:lang w:val="en-US" w:eastAsia="en-GB"/>
        </w:rPr>
      </w:pPr>
    </w:p>
    <w:p w14:paraId="7A4AD859" w14:textId="77777777" w:rsidR="0092668D" w:rsidRPr="00E00DDB" w:rsidRDefault="0092668D" w:rsidP="0092668D">
      <w:pPr>
        <w:pStyle w:val="Listeafsnit"/>
        <w:numPr>
          <w:ilvl w:val="0"/>
          <w:numId w:val="1"/>
        </w:numPr>
        <w:shd w:val="clear" w:color="auto" w:fill="FFFFFF"/>
        <w:spacing w:after="0" w:line="240" w:lineRule="auto"/>
        <w:jc w:val="both"/>
        <w:outlineLvl w:val="2"/>
        <w:rPr>
          <w:rFonts w:asciiTheme="minorHAnsi" w:eastAsia="Times New Roman" w:hAnsiTheme="minorHAnsi"/>
          <w:b/>
          <w:bCs/>
          <w:sz w:val="24"/>
          <w:szCs w:val="24"/>
          <w:lang w:val="en-US" w:eastAsia="en-GB"/>
        </w:rPr>
      </w:pPr>
      <w:r w:rsidRPr="00E00DDB">
        <w:rPr>
          <w:rFonts w:asciiTheme="minorHAnsi" w:eastAsia="Times New Roman" w:hAnsiTheme="minorHAnsi"/>
          <w:b/>
          <w:bCs/>
          <w:sz w:val="24"/>
          <w:szCs w:val="24"/>
          <w:lang w:val="en-US" w:eastAsia="en-GB"/>
        </w:rPr>
        <w:t>Summary</w:t>
      </w:r>
    </w:p>
    <w:p w14:paraId="245ADA3A" w14:textId="77777777" w:rsidR="0092668D" w:rsidRPr="00896C70" w:rsidRDefault="0092668D" w:rsidP="0092668D">
      <w:pPr>
        <w:shd w:val="clear" w:color="auto" w:fill="FFFFFF"/>
        <w:spacing w:after="0" w:line="240" w:lineRule="auto"/>
        <w:jc w:val="both"/>
        <w:outlineLvl w:val="2"/>
        <w:rPr>
          <w:rFonts w:asciiTheme="minorHAnsi" w:eastAsia="Times New Roman" w:hAnsiTheme="minorHAnsi"/>
          <w:bCs/>
          <w:sz w:val="24"/>
          <w:szCs w:val="24"/>
          <w:lang w:val="en-US" w:eastAsia="en-GB"/>
        </w:rPr>
      </w:pPr>
      <w:r w:rsidRPr="00896C70">
        <w:rPr>
          <w:rFonts w:asciiTheme="minorHAnsi" w:eastAsia="Times New Roman" w:hAnsiTheme="minorHAnsi"/>
          <w:bCs/>
          <w:sz w:val="24"/>
          <w:szCs w:val="24"/>
          <w:lang w:val="en-US" w:eastAsia="en-GB"/>
        </w:rPr>
        <w:t>All conference paper</w:t>
      </w:r>
      <w:r>
        <w:rPr>
          <w:rFonts w:asciiTheme="minorHAnsi" w:eastAsia="Times New Roman" w:hAnsiTheme="minorHAnsi"/>
          <w:bCs/>
          <w:sz w:val="24"/>
          <w:szCs w:val="24"/>
          <w:lang w:val="en-US" w:eastAsia="en-GB"/>
        </w:rPr>
        <w:t>s</w:t>
      </w:r>
      <w:r w:rsidRPr="00896C70">
        <w:rPr>
          <w:rFonts w:asciiTheme="minorHAnsi" w:eastAsia="Times New Roman" w:hAnsiTheme="minorHAnsi"/>
          <w:bCs/>
          <w:sz w:val="24"/>
          <w:szCs w:val="24"/>
          <w:lang w:val="en-US" w:eastAsia="en-GB"/>
        </w:rPr>
        <w:t xml:space="preserve"> should start with a </w:t>
      </w:r>
      <w:r w:rsidRPr="00896C70">
        <w:rPr>
          <w:rFonts w:asciiTheme="minorHAnsi" w:eastAsia="Times New Roman" w:hAnsiTheme="minorHAnsi"/>
          <w:b/>
          <w:bCs/>
          <w:sz w:val="24"/>
          <w:szCs w:val="24"/>
          <w:lang w:val="en-US" w:eastAsia="en-GB"/>
        </w:rPr>
        <w:t>half page summary</w:t>
      </w:r>
      <w:r>
        <w:rPr>
          <w:rFonts w:asciiTheme="minorHAnsi" w:eastAsia="Times New Roman" w:hAnsiTheme="minorHAnsi"/>
          <w:b/>
          <w:bCs/>
          <w:sz w:val="24"/>
          <w:szCs w:val="24"/>
          <w:lang w:val="en-US" w:eastAsia="en-GB"/>
        </w:rPr>
        <w:t>, which will be used for the 14</w:t>
      </w:r>
      <w:r w:rsidRPr="00896C70">
        <w:rPr>
          <w:rFonts w:asciiTheme="minorHAnsi" w:eastAsia="Times New Roman" w:hAnsiTheme="minorHAnsi"/>
          <w:b/>
          <w:bCs/>
          <w:sz w:val="24"/>
          <w:szCs w:val="24"/>
          <w:vertAlign w:val="superscript"/>
          <w:lang w:val="en-US" w:eastAsia="en-GB"/>
        </w:rPr>
        <w:t>th</w:t>
      </w:r>
      <w:r>
        <w:rPr>
          <w:rFonts w:asciiTheme="minorHAnsi" w:eastAsia="Times New Roman" w:hAnsiTheme="minorHAnsi"/>
          <w:b/>
          <w:bCs/>
          <w:sz w:val="24"/>
          <w:szCs w:val="24"/>
          <w:lang w:val="en-US" w:eastAsia="en-GB"/>
        </w:rPr>
        <w:t xml:space="preserve"> Abstract Book, </w:t>
      </w:r>
      <w:r w:rsidRPr="00896C70">
        <w:rPr>
          <w:rFonts w:asciiTheme="minorHAnsi" w:eastAsia="Times New Roman" w:hAnsiTheme="minorHAnsi"/>
          <w:b/>
          <w:bCs/>
          <w:sz w:val="24"/>
          <w:szCs w:val="24"/>
          <w:lang w:val="en-US" w:eastAsia="en-GB"/>
        </w:rPr>
        <w:t>which will be distributed to Forum participants at the start of the 1</w:t>
      </w:r>
      <w:r>
        <w:rPr>
          <w:rFonts w:asciiTheme="minorHAnsi" w:eastAsia="Times New Roman" w:hAnsiTheme="minorHAnsi"/>
          <w:b/>
          <w:bCs/>
          <w:sz w:val="24"/>
          <w:szCs w:val="24"/>
          <w:lang w:val="en-US" w:eastAsia="en-GB"/>
        </w:rPr>
        <w:t>4</w:t>
      </w:r>
      <w:r w:rsidRPr="003F0BDD">
        <w:rPr>
          <w:rFonts w:asciiTheme="minorHAnsi" w:eastAsia="Times New Roman" w:hAnsiTheme="minorHAnsi"/>
          <w:b/>
          <w:bCs/>
          <w:sz w:val="24"/>
          <w:szCs w:val="24"/>
          <w:vertAlign w:val="superscript"/>
          <w:lang w:val="en-US" w:eastAsia="en-GB"/>
        </w:rPr>
        <w:t>th</w:t>
      </w:r>
      <w:r>
        <w:rPr>
          <w:rFonts w:asciiTheme="minorHAnsi" w:eastAsia="Times New Roman" w:hAnsiTheme="minorHAnsi"/>
          <w:b/>
          <w:bCs/>
          <w:sz w:val="24"/>
          <w:szCs w:val="24"/>
          <w:lang w:val="en-US" w:eastAsia="en-GB"/>
        </w:rPr>
        <w:t xml:space="preserve"> </w:t>
      </w:r>
      <w:r w:rsidRPr="00896C70">
        <w:rPr>
          <w:rFonts w:asciiTheme="minorHAnsi" w:eastAsia="Times New Roman" w:hAnsiTheme="minorHAnsi"/>
          <w:b/>
          <w:bCs/>
          <w:sz w:val="24"/>
          <w:szCs w:val="24"/>
          <w:lang w:val="en-US" w:eastAsia="en-GB"/>
        </w:rPr>
        <w:t>Forum.</w:t>
      </w:r>
    </w:p>
    <w:p w14:paraId="4C729B57" w14:textId="77777777" w:rsidR="0092668D" w:rsidRPr="00896C70" w:rsidRDefault="0092668D" w:rsidP="0092668D">
      <w:pPr>
        <w:shd w:val="clear" w:color="auto" w:fill="FFFFFF"/>
        <w:spacing w:after="0" w:line="240" w:lineRule="auto"/>
        <w:jc w:val="both"/>
        <w:outlineLvl w:val="2"/>
        <w:rPr>
          <w:rFonts w:asciiTheme="minorHAnsi" w:eastAsia="Times New Roman" w:hAnsiTheme="minorHAnsi"/>
          <w:bCs/>
          <w:sz w:val="24"/>
          <w:szCs w:val="24"/>
          <w:lang w:val="en-US" w:eastAsia="en-GB"/>
        </w:rPr>
      </w:pPr>
      <w:r w:rsidRPr="00896C70">
        <w:rPr>
          <w:rFonts w:asciiTheme="minorHAnsi" w:eastAsia="Times New Roman" w:hAnsiTheme="minorHAnsi"/>
          <w:bCs/>
          <w:sz w:val="24"/>
          <w:szCs w:val="24"/>
          <w:lang w:val="en-US" w:eastAsia="en-GB"/>
        </w:rPr>
        <w:t xml:space="preserve">The summary should be no longer than </w:t>
      </w:r>
      <w:r>
        <w:rPr>
          <w:rFonts w:asciiTheme="minorHAnsi" w:eastAsia="Times New Roman" w:hAnsiTheme="minorHAnsi"/>
          <w:bCs/>
          <w:sz w:val="24"/>
          <w:szCs w:val="24"/>
          <w:lang w:val="en-US" w:eastAsia="en-GB"/>
        </w:rPr>
        <w:t>a half page (included in the three pages)</w:t>
      </w:r>
      <w:r w:rsidRPr="00896C70">
        <w:rPr>
          <w:rFonts w:asciiTheme="minorHAnsi" w:eastAsia="Times New Roman" w:hAnsiTheme="minorHAnsi"/>
          <w:bCs/>
          <w:sz w:val="24"/>
          <w:szCs w:val="24"/>
          <w:lang w:val="en-US" w:eastAsia="en-GB"/>
        </w:rPr>
        <w:t xml:space="preserve"> and state briefly and specifically what the paper reports, summarize the conclusions. Point out new information and indicate the relevance of the work. </w:t>
      </w:r>
    </w:p>
    <w:p w14:paraId="63BE4241" w14:textId="77777777" w:rsidR="0092668D" w:rsidRPr="00896C70" w:rsidRDefault="0092668D" w:rsidP="0092668D">
      <w:pPr>
        <w:shd w:val="clear" w:color="auto" w:fill="FFFFFF"/>
        <w:spacing w:after="0" w:line="240" w:lineRule="auto"/>
        <w:jc w:val="both"/>
        <w:outlineLvl w:val="2"/>
        <w:rPr>
          <w:rFonts w:asciiTheme="minorHAnsi" w:eastAsia="Times New Roman" w:hAnsiTheme="minorHAnsi"/>
          <w:bCs/>
          <w:sz w:val="24"/>
          <w:szCs w:val="24"/>
          <w:lang w:val="en-US" w:eastAsia="en-GB"/>
        </w:rPr>
      </w:pPr>
      <w:r w:rsidRPr="00896C70">
        <w:rPr>
          <w:rFonts w:asciiTheme="minorHAnsi" w:eastAsia="Times New Roman" w:hAnsiTheme="minorHAnsi"/>
          <w:bCs/>
          <w:sz w:val="24"/>
          <w:szCs w:val="24"/>
          <w:lang w:val="en-US" w:eastAsia="en-GB"/>
        </w:rPr>
        <w:t>Double space.</w:t>
      </w:r>
    </w:p>
    <w:p w14:paraId="150095CD" w14:textId="77777777" w:rsidR="0092668D" w:rsidRPr="003D3B40" w:rsidRDefault="0092668D" w:rsidP="0092668D">
      <w:pPr>
        <w:shd w:val="clear" w:color="auto" w:fill="FFFFFF"/>
        <w:spacing w:after="0" w:line="240" w:lineRule="auto"/>
        <w:jc w:val="both"/>
        <w:outlineLvl w:val="2"/>
        <w:rPr>
          <w:rFonts w:asciiTheme="minorHAnsi" w:eastAsia="Times New Roman" w:hAnsiTheme="minorHAnsi"/>
          <w:bCs/>
          <w:color w:val="000000" w:themeColor="text1"/>
          <w:sz w:val="24"/>
          <w:szCs w:val="24"/>
          <w:lang w:val="en-US" w:eastAsia="en-GB"/>
        </w:rPr>
      </w:pPr>
    </w:p>
    <w:p w14:paraId="527F9950" w14:textId="77777777" w:rsidR="0092668D" w:rsidRPr="00E00DDB" w:rsidRDefault="0092668D" w:rsidP="0092668D">
      <w:pPr>
        <w:pStyle w:val="Listeafsnit"/>
        <w:numPr>
          <w:ilvl w:val="0"/>
          <w:numId w:val="1"/>
        </w:numPr>
        <w:shd w:val="clear" w:color="auto" w:fill="FFFFFF"/>
        <w:spacing w:after="0" w:line="240" w:lineRule="auto"/>
        <w:jc w:val="both"/>
        <w:outlineLvl w:val="2"/>
        <w:rPr>
          <w:rFonts w:asciiTheme="minorHAnsi" w:eastAsia="Times New Roman" w:hAnsiTheme="minorHAnsi"/>
          <w:b/>
          <w:bCs/>
          <w:sz w:val="24"/>
          <w:szCs w:val="24"/>
          <w:lang w:val="en-US" w:eastAsia="en-GB"/>
        </w:rPr>
      </w:pPr>
      <w:proofErr w:type="gramStart"/>
      <w:r w:rsidRPr="00E00DDB">
        <w:rPr>
          <w:rFonts w:asciiTheme="minorHAnsi" w:eastAsia="Times New Roman" w:hAnsiTheme="minorHAnsi"/>
          <w:b/>
          <w:bCs/>
          <w:sz w:val="24"/>
          <w:szCs w:val="24"/>
          <w:lang w:val="en-US" w:eastAsia="en-GB"/>
        </w:rPr>
        <w:t>Key-words</w:t>
      </w:r>
      <w:proofErr w:type="gramEnd"/>
    </w:p>
    <w:p w14:paraId="0429629D" w14:textId="77777777" w:rsidR="0092668D" w:rsidRPr="00896C70" w:rsidRDefault="0092668D" w:rsidP="0092668D">
      <w:pPr>
        <w:shd w:val="clear" w:color="auto" w:fill="FFFFFF"/>
        <w:spacing w:after="0" w:line="240" w:lineRule="auto"/>
        <w:jc w:val="both"/>
        <w:outlineLvl w:val="2"/>
        <w:rPr>
          <w:rFonts w:asciiTheme="minorHAnsi" w:eastAsia="Times New Roman" w:hAnsiTheme="minorHAnsi"/>
          <w:bCs/>
          <w:sz w:val="24"/>
          <w:szCs w:val="24"/>
          <w:lang w:val="en-US" w:eastAsia="en-GB"/>
        </w:rPr>
      </w:pPr>
      <w:r w:rsidRPr="00896C70">
        <w:rPr>
          <w:rFonts w:asciiTheme="minorHAnsi" w:eastAsia="Times New Roman" w:hAnsiTheme="minorHAnsi"/>
          <w:bCs/>
          <w:sz w:val="24"/>
          <w:szCs w:val="24"/>
          <w:lang w:val="en-US" w:eastAsia="en-GB"/>
        </w:rPr>
        <w:t>5 –10</w:t>
      </w:r>
    </w:p>
    <w:p w14:paraId="42B8DEA0" w14:textId="77777777" w:rsidR="0092668D" w:rsidRPr="00896C70" w:rsidRDefault="0092668D" w:rsidP="0092668D">
      <w:pPr>
        <w:shd w:val="clear" w:color="auto" w:fill="FFFFFF"/>
        <w:spacing w:after="0" w:line="240" w:lineRule="auto"/>
        <w:jc w:val="both"/>
        <w:outlineLvl w:val="2"/>
        <w:rPr>
          <w:rFonts w:asciiTheme="minorHAnsi" w:eastAsia="Times New Roman" w:hAnsiTheme="minorHAnsi"/>
          <w:bCs/>
          <w:sz w:val="24"/>
          <w:szCs w:val="24"/>
          <w:lang w:val="en-US" w:eastAsia="en-GB"/>
        </w:rPr>
      </w:pPr>
      <w:r w:rsidRPr="00896C70">
        <w:rPr>
          <w:rFonts w:asciiTheme="minorHAnsi" w:eastAsia="Times New Roman" w:hAnsiTheme="minorHAnsi"/>
          <w:bCs/>
          <w:sz w:val="24"/>
          <w:szCs w:val="24"/>
          <w:lang w:val="en-US" w:eastAsia="en-GB"/>
        </w:rPr>
        <w:t>Double space</w:t>
      </w:r>
    </w:p>
    <w:p w14:paraId="494185CD" w14:textId="77777777" w:rsidR="0092668D" w:rsidRDefault="0092668D" w:rsidP="0092668D">
      <w:pPr>
        <w:shd w:val="clear" w:color="auto" w:fill="FFFFFF"/>
        <w:spacing w:after="0" w:line="240" w:lineRule="auto"/>
        <w:jc w:val="both"/>
        <w:outlineLvl w:val="2"/>
        <w:rPr>
          <w:rFonts w:asciiTheme="minorHAnsi" w:eastAsia="Times New Roman" w:hAnsiTheme="minorHAnsi"/>
          <w:bCs/>
          <w:sz w:val="24"/>
          <w:szCs w:val="24"/>
          <w:lang w:val="en-US" w:eastAsia="en-GB"/>
        </w:rPr>
      </w:pPr>
    </w:p>
    <w:p w14:paraId="71B6F5F7" w14:textId="77777777" w:rsidR="0092668D" w:rsidRPr="00E00DDB" w:rsidRDefault="0092668D" w:rsidP="0092668D">
      <w:pPr>
        <w:pStyle w:val="Listeafsnit"/>
        <w:numPr>
          <w:ilvl w:val="0"/>
          <w:numId w:val="1"/>
        </w:numPr>
        <w:shd w:val="clear" w:color="auto" w:fill="FFFFFF"/>
        <w:spacing w:after="0" w:line="240" w:lineRule="auto"/>
        <w:jc w:val="both"/>
        <w:outlineLvl w:val="2"/>
        <w:rPr>
          <w:rFonts w:asciiTheme="minorHAnsi" w:eastAsia="Times New Roman" w:hAnsiTheme="minorHAnsi"/>
          <w:b/>
          <w:bCs/>
          <w:sz w:val="24"/>
          <w:szCs w:val="24"/>
          <w:lang w:val="en-US" w:eastAsia="en-GB"/>
        </w:rPr>
      </w:pPr>
      <w:r>
        <w:rPr>
          <w:rFonts w:asciiTheme="minorHAnsi" w:eastAsia="Times New Roman" w:hAnsiTheme="minorHAnsi"/>
          <w:b/>
          <w:bCs/>
          <w:sz w:val="24"/>
          <w:szCs w:val="24"/>
          <w:lang w:val="en-US" w:eastAsia="en-GB"/>
        </w:rPr>
        <w:t>Text of the article</w:t>
      </w:r>
    </w:p>
    <w:p w14:paraId="2907CCBA" w14:textId="08B03275" w:rsidR="004A45F1" w:rsidRPr="004A45F1" w:rsidRDefault="0092668D" w:rsidP="004A45F1">
      <w:pPr>
        <w:shd w:val="clear" w:color="auto" w:fill="FFFFFF"/>
        <w:spacing w:after="0" w:line="240" w:lineRule="auto"/>
        <w:jc w:val="both"/>
        <w:outlineLvl w:val="2"/>
        <w:rPr>
          <w:rFonts w:asciiTheme="minorHAnsi" w:eastAsia="Times New Roman" w:hAnsiTheme="minorHAnsi"/>
          <w:bCs/>
          <w:sz w:val="24"/>
          <w:szCs w:val="24"/>
          <w:lang w:val="en-US" w:eastAsia="en-GB"/>
        </w:rPr>
      </w:pPr>
      <w:r w:rsidRPr="00EE7787">
        <w:rPr>
          <w:rFonts w:asciiTheme="minorHAnsi" w:eastAsia="Times New Roman" w:hAnsiTheme="minorHAnsi"/>
          <w:bCs/>
          <w:sz w:val="24"/>
          <w:szCs w:val="24"/>
          <w:lang w:val="en-US" w:eastAsia="en-GB"/>
        </w:rPr>
        <w:t xml:space="preserve">The authors could structure of the article depending on its content, as for example: introduction, one or more chapters/paragraphs, and conclusions. All figures and tables </w:t>
      </w:r>
      <w:r w:rsidR="004A45F1" w:rsidRPr="00EE7787">
        <w:rPr>
          <w:rFonts w:asciiTheme="minorHAnsi" w:eastAsia="Times New Roman" w:hAnsiTheme="minorHAnsi"/>
          <w:bCs/>
          <w:sz w:val="24"/>
          <w:szCs w:val="24"/>
          <w:lang w:val="en-US" w:eastAsia="en-GB"/>
        </w:rPr>
        <w:t>must</w:t>
      </w:r>
      <w:r w:rsidRPr="00EE7787">
        <w:rPr>
          <w:rFonts w:asciiTheme="minorHAnsi" w:eastAsia="Times New Roman" w:hAnsiTheme="minorHAnsi"/>
          <w:bCs/>
          <w:sz w:val="24"/>
          <w:szCs w:val="24"/>
          <w:lang w:val="en-US" w:eastAsia="en-GB"/>
        </w:rPr>
        <w:t xml:space="preserve"> be incorporated in the text, they must be clear and simple, and they should be properly identified with number and text which explain the figure/table. </w:t>
      </w:r>
      <w:r w:rsidR="00407863" w:rsidRPr="00407863">
        <w:rPr>
          <w:rFonts w:asciiTheme="minorHAnsi" w:eastAsia="Times New Roman" w:hAnsiTheme="minorHAnsi"/>
          <w:bCs/>
          <w:sz w:val="24"/>
          <w:szCs w:val="24"/>
          <w:lang w:val="en-US" w:eastAsia="en-GB"/>
        </w:rPr>
        <w:t xml:space="preserve">The minimum required size for inserted pictures, diagrams, schedules, and photos is 560 × 1100 pixels (height × width). The size should be of high quality </w:t>
      </w:r>
      <w:proofErr w:type="gramStart"/>
      <w:r w:rsidR="00407863" w:rsidRPr="00407863">
        <w:rPr>
          <w:rFonts w:asciiTheme="minorHAnsi" w:eastAsia="Times New Roman" w:hAnsiTheme="minorHAnsi"/>
          <w:bCs/>
          <w:sz w:val="24"/>
          <w:szCs w:val="24"/>
          <w:lang w:val="en-US" w:eastAsia="en-GB"/>
        </w:rPr>
        <w:t>in order to</w:t>
      </w:r>
      <w:proofErr w:type="gramEnd"/>
      <w:r w:rsidR="00407863" w:rsidRPr="00407863">
        <w:rPr>
          <w:rFonts w:asciiTheme="minorHAnsi" w:eastAsia="Times New Roman" w:hAnsiTheme="minorHAnsi"/>
          <w:bCs/>
          <w:sz w:val="24"/>
          <w:szCs w:val="24"/>
          <w:lang w:val="en-US" w:eastAsia="en-GB"/>
        </w:rPr>
        <w:t xml:space="preserve"> reproduce well.</w:t>
      </w:r>
    </w:p>
    <w:p w14:paraId="13070589" w14:textId="1ED225D3" w:rsidR="0092668D" w:rsidRPr="00EE7787" w:rsidRDefault="0092668D" w:rsidP="004A45F1">
      <w:pPr>
        <w:shd w:val="clear" w:color="auto" w:fill="FFFFFF"/>
        <w:spacing w:after="0" w:line="240" w:lineRule="auto"/>
        <w:jc w:val="both"/>
        <w:outlineLvl w:val="2"/>
        <w:rPr>
          <w:rFonts w:asciiTheme="minorHAnsi" w:eastAsia="Times New Roman" w:hAnsiTheme="minorHAnsi"/>
          <w:bCs/>
          <w:sz w:val="24"/>
          <w:szCs w:val="24"/>
          <w:lang w:val="en-US" w:eastAsia="en-GB"/>
        </w:rPr>
      </w:pPr>
      <w:r w:rsidRPr="00EE7787">
        <w:rPr>
          <w:rFonts w:asciiTheme="minorHAnsi" w:eastAsia="Times New Roman" w:hAnsiTheme="minorHAnsi"/>
          <w:bCs/>
          <w:sz w:val="24"/>
          <w:szCs w:val="24"/>
          <w:lang w:val="en-US" w:eastAsia="en-GB"/>
        </w:rPr>
        <w:t>Measurements should be expressed in SI/units. Double space.</w:t>
      </w:r>
    </w:p>
    <w:p w14:paraId="0F6C158A" w14:textId="77777777" w:rsidR="0092668D" w:rsidRPr="00EE7787" w:rsidRDefault="0092668D" w:rsidP="0092668D">
      <w:pPr>
        <w:shd w:val="clear" w:color="auto" w:fill="FFFFFF"/>
        <w:spacing w:after="0" w:line="240" w:lineRule="auto"/>
        <w:jc w:val="both"/>
        <w:outlineLvl w:val="2"/>
        <w:rPr>
          <w:rFonts w:asciiTheme="minorHAnsi" w:eastAsia="Times New Roman" w:hAnsiTheme="minorHAnsi"/>
          <w:bCs/>
          <w:sz w:val="24"/>
          <w:szCs w:val="24"/>
          <w:lang w:val="en-US" w:eastAsia="en-GB"/>
        </w:rPr>
      </w:pPr>
    </w:p>
    <w:p w14:paraId="40830E86" w14:textId="77777777" w:rsidR="0092668D" w:rsidRPr="00E00DDB" w:rsidRDefault="0092668D" w:rsidP="0092668D">
      <w:pPr>
        <w:pStyle w:val="Listeafsnit"/>
        <w:numPr>
          <w:ilvl w:val="0"/>
          <w:numId w:val="1"/>
        </w:numPr>
        <w:shd w:val="clear" w:color="auto" w:fill="FFFFFF"/>
        <w:spacing w:after="0" w:line="240" w:lineRule="auto"/>
        <w:jc w:val="both"/>
        <w:outlineLvl w:val="2"/>
        <w:rPr>
          <w:rFonts w:asciiTheme="minorHAnsi" w:eastAsia="Times New Roman" w:hAnsiTheme="minorHAnsi"/>
          <w:b/>
          <w:bCs/>
          <w:sz w:val="24"/>
          <w:szCs w:val="24"/>
          <w:lang w:val="en-US" w:eastAsia="en-GB"/>
        </w:rPr>
      </w:pPr>
      <w:r w:rsidRPr="00E00DDB">
        <w:rPr>
          <w:rFonts w:asciiTheme="minorHAnsi" w:eastAsia="Times New Roman" w:hAnsiTheme="minorHAnsi"/>
          <w:b/>
          <w:bCs/>
          <w:sz w:val="24"/>
          <w:szCs w:val="24"/>
          <w:lang w:val="en-US" w:eastAsia="en-GB"/>
        </w:rPr>
        <w:t xml:space="preserve">References </w:t>
      </w:r>
    </w:p>
    <w:p w14:paraId="7ED0F7C7" w14:textId="77777777" w:rsidR="0092668D" w:rsidRPr="00E00DDB" w:rsidRDefault="0092668D" w:rsidP="0092668D">
      <w:pPr>
        <w:shd w:val="clear" w:color="auto" w:fill="FFFFFF"/>
        <w:spacing w:after="0" w:line="240" w:lineRule="auto"/>
        <w:jc w:val="both"/>
        <w:outlineLvl w:val="2"/>
        <w:rPr>
          <w:rFonts w:asciiTheme="minorHAnsi" w:eastAsia="Times New Roman" w:hAnsiTheme="minorHAnsi"/>
          <w:bCs/>
          <w:sz w:val="24"/>
          <w:szCs w:val="24"/>
          <w:lang w:val="en-US" w:eastAsia="en-GB"/>
        </w:rPr>
      </w:pPr>
      <w:r>
        <w:rPr>
          <w:rFonts w:asciiTheme="minorHAnsi" w:eastAsia="Times New Roman" w:hAnsiTheme="minorHAnsi"/>
          <w:bCs/>
          <w:sz w:val="24"/>
          <w:szCs w:val="24"/>
          <w:lang w:val="en-US" w:eastAsia="en-GB"/>
        </w:rPr>
        <w:t>I</w:t>
      </w:r>
      <w:r w:rsidRPr="00E00DDB">
        <w:rPr>
          <w:rFonts w:asciiTheme="minorHAnsi" w:eastAsia="Times New Roman" w:hAnsiTheme="minorHAnsi"/>
          <w:bCs/>
          <w:sz w:val="24"/>
          <w:szCs w:val="24"/>
          <w:lang w:val="en-US" w:eastAsia="en-GB"/>
        </w:rPr>
        <w:t>n bold</w:t>
      </w:r>
      <w:r>
        <w:rPr>
          <w:rFonts w:asciiTheme="minorHAnsi" w:eastAsia="Times New Roman" w:hAnsiTheme="minorHAnsi"/>
          <w:bCs/>
          <w:sz w:val="24"/>
          <w:szCs w:val="24"/>
          <w:lang w:val="en-US" w:eastAsia="en-GB"/>
        </w:rPr>
        <w:t xml:space="preserve">. </w:t>
      </w:r>
      <w:r w:rsidRPr="00E00DDB">
        <w:rPr>
          <w:rFonts w:asciiTheme="minorHAnsi" w:eastAsia="Times New Roman" w:hAnsiTheme="minorHAnsi"/>
          <w:bCs/>
          <w:sz w:val="24"/>
          <w:szCs w:val="24"/>
          <w:lang w:val="en-US" w:eastAsia="en-GB"/>
        </w:rPr>
        <w:t>Double space</w:t>
      </w:r>
      <w:r>
        <w:rPr>
          <w:rFonts w:asciiTheme="minorHAnsi" w:eastAsia="Times New Roman" w:hAnsiTheme="minorHAnsi"/>
          <w:bCs/>
          <w:sz w:val="24"/>
          <w:szCs w:val="24"/>
          <w:lang w:val="en-US" w:eastAsia="en-GB"/>
        </w:rPr>
        <w:t>.</w:t>
      </w:r>
    </w:p>
    <w:p w14:paraId="31BE89FA" w14:textId="77777777" w:rsidR="0092668D" w:rsidRPr="00E00DDB" w:rsidRDefault="0092668D" w:rsidP="0092668D">
      <w:pPr>
        <w:shd w:val="clear" w:color="auto" w:fill="FFFFFF"/>
        <w:spacing w:after="0" w:line="240" w:lineRule="auto"/>
        <w:jc w:val="both"/>
        <w:outlineLvl w:val="2"/>
        <w:rPr>
          <w:rFonts w:asciiTheme="minorHAnsi" w:eastAsia="Times New Roman" w:hAnsiTheme="minorHAnsi"/>
          <w:bCs/>
          <w:sz w:val="24"/>
          <w:szCs w:val="24"/>
          <w:lang w:val="en-US" w:eastAsia="en-GB"/>
        </w:rPr>
      </w:pPr>
    </w:p>
    <w:p w14:paraId="75BFF8E2" w14:textId="77777777" w:rsidR="0092668D" w:rsidRPr="00EE7787" w:rsidRDefault="0092668D" w:rsidP="0092668D">
      <w:pPr>
        <w:shd w:val="clear" w:color="auto" w:fill="FFFFFF"/>
        <w:spacing w:after="0" w:line="240" w:lineRule="auto"/>
        <w:jc w:val="both"/>
        <w:outlineLvl w:val="2"/>
        <w:rPr>
          <w:rFonts w:asciiTheme="minorHAnsi" w:eastAsia="Times New Roman" w:hAnsiTheme="minorHAnsi"/>
          <w:b/>
          <w:bCs/>
          <w:sz w:val="24"/>
          <w:szCs w:val="24"/>
          <w:lang w:val="en-US" w:eastAsia="en-GB"/>
        </w:rPr>
      </w:pPr>
      <w:r>
        <w:rPr>
          <w:rFonts w:asciiTheme="minorHAnsi" w:eastAsia="Times New Roman" w:hAnsiTheme="minorHAnsi"/>
          <w:bCs/>
          <w:sz w:val="24"/>
          <w:szCs w:val="24"/>
          <w:lang w:val="en-US" w:eastAsia="en-GB"/>
        </w:rPr>
        <w:t>-</w:t>
      </w:r>
      <w:r w:rsidRPr="00E00DDB">
        <w:rPr>
          <w:rFonts w:asciiTheme="minorHAnsi" w:eastAsia="Times New Roman" w:hAnsiTheme="minorHAnsi"/>
          <w:bCs/>
          <w:sz w:val="24"/>
          <w:szCs w:val="24"/>
          <w:lang w:val="en-US" w:eastAsia="en-GB"/>
        </w:rPr>
        <w:t xml:space="preserve">The conference paper should be three pages minimum long and </w:t>
      </w:r>
      <w:r w:rsidRPr="00EE7787">
        <w:rPr>
          <w:rFonts w:asciiTheme="minorHAnsi" w:eastAsia="Times New Roman" w:hAnsiTheme="minorHAnsi"/>
          <w:b/>
          <w:bCs/>
          <w:sz w:val="24"/>
          <w:szCs w:val="24"/>
          <w:lang w:val="en-US" w:eastAsia="en-GB"/>
        </w:rPr>
        <w:t xml:space="preserve">prepared according to following example: </w:t>
      </w:r>
    </w:p>
    <w:p w14:paraId="60BBF7BA" w14:textId="77777777" w:rsidR="0092668D" w:rsidRPr="00EE7787" w:rsidRDefault="0092668D" w:rsidP="0092668D">
      <w:pPr>
        <w:shd w:val="clear" w:color="auto" w:fill="FFFFFF"/>
        <w:spacing w:after="0" w:line="240" w:lineRule="auto"/>
        <w:jc w:val="both"/>
        <w:outlineLvl w:val="2"/>
        <w:rPr>
          <w:rFonts w:asciiTheme="minorHAnsi" w:eastAsia="Times New Roman" w:hAnsiTheme="minorHAnsi"/>
          <w:b/>
          <w:bCs/>
          <w:sz w:val="24"/>
          <w:szCs w:val="24"/>
          <w:lang w:val="en-US" w:eastAsia="en-GB"/>
        </w:rPr>
      </w:pPr>
    </w:p>
    <w:p w14:paraId="261B7DB4" w14:textId="77777777" w:rsidR="0092668D" w:rsidRPr="00E00DDB" w:rsidRDefault="0092668D" w:rsidP="0092668D">
      <w:pPr>
        <w:shd w:val="clear" w:color="auto" w:fill="FFFFFF"/>
        <w:spacing w:after="0" w:line="240" w:lineRule="auto"/>
        <w:jc w:val="both"/>
        <w:outlineLvl w:val="2"/>
        <w:rPr>
          <w:rFonts w:asciiTheme="minorHAnsi" w:eastAsia="Times New Roman" w:hAnsiTheme="minorHAnsi"/>
          <w:bCs/>
          <w:sz w:val="24"/>
          <w:szCs w:val="24"/>
          <w:lang w:val="en-US" w:eastAsia="en-GB"/>
        </w:rPr>
      </w:pPr>
      <w:r w:rsidRPr="00E00DDB">
        <w:rPr>
          <w:rFonts w:asciiTheme="minorHAnsi" w:eastAsia="Times New Roman" w:hAnsiTheme="minorHAnsi"/>
          <w:bCs/>
          <w:sz w:val="24"/>
          <w:szCs w:val="24"/>
          <w:lang w:val="en-US" w:eastAsia="en-GB"/>
        </w:rPr>
        <w:t>CLEAN-UP OF SOIL CONTAMINATED WITH PESTICIDES IN BRAMBUCO REGION</w:t>
      </w:r>
    </w:p>
    <w:p w14:paraId="07B221C9" w14:textId="77777777" w:rsidR="0092668D" w:rsidRPr="00E00DDB" w:rsidRDefault="0092668D" w:rsidP="0092668D">
      <w:pPr>
        <w:shd w:val="clear" w:color="auto" w:fill="FFFFFF"/>
        <w:spacing w:after="0" w:line="240" w:lineRule="auto"/>
        <w:jc w:val="both"/>
        <w:outlineLvl w:val="2"/>
        <w:rPr>
          <w:rFonts w:asciiTheme="minorHAnsi" w:eastAsia="Times New Roman" w:hAnsiTheme="minorHAnsi"/>
          <w:bCs/>
          <w:sz w:val="24"/>
          <w:szCs w:val="24"/>
          <w:vertAlign w:val="superscript"/>
          <w:lang w:val="en-US" w:eastAsia="en-GB"/>
        </w:rPr>
      </w:pPr>
      <w:r w:rsidRPr="00E00DDB">
        <w:rPr>
          <w:rFonts w:asciiTheme="minorHAnsi" w:eastAsia="Times New Roman" w:hAnsiTheme="minorHAnsi"/>
          <w:bCs/>
          <w:sz w:val="24"/>
          <w:szCs w:val="24"/>
          <w:lang w:val="en-US" w:eastAsia="en-GB"/>
        </w:rPr>
        <w:t>First, A.</w:t>
      </w:r>
      <w:r w:rsidRPr="00E00DDB">
        <w:rPr>
          <w:rFonts w:asciiTheme="minorHAnsi" w:eastAsia="Times New Roman" w:hAnsiTheme="minorHAnsi"/>
          <w:bCs/>
          <w:sz w:val="24"/>
          <w:szCs w:val="24"/>
          <w:vertAlign w:val="superscript"/>
          <w:lang w:val="en-US" w:eastAsia="en-GB"/>
        </w:rPr>
        <w:t>1</w:t>
      </w:r>
      <w:r w:rsidRPr="00E00DDB">
        <w:rPr>
          <w:rFonts w:asciiTheme="minorHAnsi" w:eastAsia="Times New Roman" w:hAnsiTheme="minorHAnsi"/>
          <w:bCs/>
          <w:sz w:val="24"/>
          <w:szCs w:val="24"/>
          <w:lang w:val="en-US" w:eastAsia="en-GB"/>
        </w:rPr>
        <w:t>, Second, B.</w:t>
      </w:r>
      <w:r w:rsidRPr="00E00DDB">
        <w:rPr>
          <w:rFonts w:asciiTheme="minorHAnsi" w:eastAsia="Times New Roman" w:hAnsiTheme="minorHAnsi"/>
          <w:bCs/>
          <w:sz w:val="24"/>
          <w:szCs w:val="24"/>
          <w:vertAlign w:val="superscript"/>
          <w:lang w:val="en-US" w:eastAsia="en-GB"/>
        </w:rPr>
        <w:t>2</w:t>
      </w:r>
      <w:r w:rsidRPr="00E00DDB">
        <w:rPr>
          <w:rFonts w:asciiTheme="minorHAnsi" w:eastAsia="Times New Roman" w:hAnsiTheme="minorHAnsi"/>
          <w:bCs/>
          <w:sz w:val="24"/>
          <w:szCs w:val="24"/>
          <w:lang w:val="en-US" w:eastAsia="en-GB"/>
        </w:rPr>
        <w:t>, Third, B.</w:t>
      </w:r>
      <w:r w:rsidRPr="00E00DDB">
        <w:rPr>
          <w:rFonts w:asciiTheme="minorHAnsi" w:eastAsia="Times New Roman" w:hAnsiTheme="minorHAnsi"/>
          <w:bCs/>
          <w:sz w:val="24"/>
          <w:szCs w:val="24"/>
          <w:vertAlign w:val="superscript"/>
          <w:lang w:val="en-US" w:eastAsia="en-GB"/>
        </w:rPr>
        <w:t>1</w:t>
      </w:r>
    </w:p>
    <w:p w14:paraId="57C6C2C2" w14:textId="77777777" w:rsidR="0092668D" w:rsidRPr="00E00DDB" w:rsidRDefault="0092668D" w:rsidP="0092668D">
      <w:pPr>
        <w:shd w:val="clear" w:color="auto" w:fill="FFFFFF"/>
        <w:spacing w:after="0" w:line="240" w:lineRule="auto"/>
        <w:jc w:val="both"/>
        <w:outlineLvl w:val="2"/>
        <w:rPr>
          <w:rFonts w:asciiTheme="minorHAnsi" w:eastAsia="Times New Roman" w:hAnsiTheme="minorHAnsi"/>
          <w:bCs/>
          <w:sz w:val="24"/>
          <w:szCs w:val="24"/>
          <w:lang w:val="en-US" w:eastAsia="en-GB"/>
        </w:rPr>
      </w:pPr>
      <w:r w:rsidRPr="00E00DDB">
        <w:rPr>
          <w:rFonts w:asciiTheme="minorHAnsi" w:eastAsia="Times New Roman" w:hAnsiTheme="minorHAnsi"/>
          <w:bCs/>
          <w:sz w:val="24"/>
          <w:szCs w:val="24"/>
          <w:vertAlign w:val="superscript"/>
          <w:lang w:val="en-US" w:eastAsia="en-GB"/>
        </w:rPr>
        <w:t>1</w:t>
      </w:r>
      <w:r w:rsidRPr="00E00DDB">
        <w:rPr>
          <w:rFonts w:asciiTheme="minorHAnsi" w:eastAsia="Times New Roman" w:hAnsiTheme="minorHAnsi"/>
          <w:bCs/>
          <w:sz w:val="24"/>
          <w:szCs w:val="24"/>
          <w:lang w:val="en-US" w:eastAsia="en-GB"/>
        </w:rPr>
        <w:t xml:space="preserve">Research Institute, Town, Country </w:t>
      </w:r>
    </w:p>
    <w:p w14:paraId="7F2A62CA" w14:textId="77777777" w:rsidR="0092668D" w:rsidRPr="00E00DDB" w:rsidRDefault="0092668D" w:rsidP="0092668D">
      <w:pPr>
        <w:shd w:val="clear" w:color="auto" w:fill="FFFFFF"/>
        <w:spacing w:after="0" w:line="240" w:lineRule="auto"/>
        <w:jc w:val="both"/>
        <w:outlineLvl w:val="2"/>
        <w:rPr>
          <w:rFonts w:asciiTheme="minorHAnsi" w:eastAsia="Times New Roman" w:hAnsiTheme="minorHAnsi"/>
          <w:bCs/>
          <w:sz w:val="24"/>
          <w:szCs w:val="24"/>
          <w:lang w:val="en-US" w:eastAsia="en-GB"/>
        </w:rPr>
      </w:pPr>
      <w:r w:rsidRPr="00E00DDB">
        <w:rPr>
          <w:rFonts w:asciiTheme="minorHAnsi" w:eastAsia="Times New Roman" w:hAnsiTheme="minorHAnsi"/>
          <w:bCs/>
          <w:sz w:val="24"/>
          <w:szCs w:val="24"/>
          <w:vertAlign w:val="superscript"/>
          <w:lang w:val="en-US" w:eastAsia="en-GB"/>
        </w:rPr>
        <w:lastRenderedPageBreak/>
        <w:t>2</w:t>
      </w:r>
      <w:r w:rsidRPr="00E00DDB">
        <w:rPr>
          <w:rFonts w:asciiTheme="minorHAnsi" w:eastAsia="Times New Roman" w:hAnsiTheme="minorHAnsi"/>
          <w:bCs/>
          <w:sz w:val="24"/>
          <w:szCs w:val="24"/>
          <w:lang w:val="en-US" w:eastAsia="en-GB"/>
        </w:rPr>
        <w:t>University Department, Town, Country</w:t>
      </w:r>
    </w:p>
    <w:p w14:paraId="181CE92E" w14:textId="77777777" w:rsidR="0092668D" w:rsidRPr="00E00DDB" w:rsidRDefault="0092668D" w:rsidP="0092668D">
      <w:pPr>
        <w:shd w:val="clear" w:color="auto" w:fill="FFFFFF"/>
        <w:spacing w:after="0" w:line="240" w:lineRule="auto"/>
        <w:jc w:val="both"/>
        <w:outlineLvl w:val="2"/>
        <w:rPr>
          <w:rFonts w:asciiTheme="minorHAnsi" w:eastAsia="Times New Roman" w:hAnsiTheme="minorHAnsi"/>
          <w:bCs/>
          <w:sz w:val="24"/>
          <w:szCs w:val="24"/>
          <w:lang w:val="en-US" w:eastAsia="en-GB"/>
        </w:rPr>
      </w:pPr>
    </w:p>
    <w:p w14:paraId="282A3EB0" w14:textId="77777777" w:rsidR="0092668D" w:rsidRDefault="0092668D" w:rsidP="0092668D">
      <w:pPr>
        <w:shd w:val="clear" w:color="auto" w:fill="FFFFFF"/>
        <w:spacing w:after="0" w:line="240" w:lineRule="auto"/>
        <w:jc w:val="both"/>
        <w:outlineLvl w:val="2"/>
        <w:rPr>
          <w:rFonts w:asciiTheme="minorHAnsi" w:eastAsia="Times New Roman" w:hAnsiTheme="minorHAnsi"/>
          <w:bCs/>
          <w:sz w:val="24"/>
          <w:szCs w:val="24"/>
          <w:lang w:val="en-US" w:eastAsia="en-GB"/>
        </w:rPr>
      </w:pPr>
      <w:r w:rsidRPr="00E00DDB">
        <w:rPr>
          <w:rFonts w:asciiTheme="minorHAnsi" w:eastAsia="Times New Roman" w:hAnsiTheme="minorHAnsi"/>
          <w:bCs/>
          <w:sz w:val="24"/>
          <w:szCs w:val="24"/>
          <w:lang w:val="en-US" w:eastAsia="en-GB"/>
        </w:rPr>
        <w:t xml:space="preserve">The text should </w:t>
      </w:r>
      <w:r w:rsidRPr="00EE7787">
        <w:rPr>
          <w:rFonts w:asciiTheme="minorHAnsi" w:eastAsia="Times New Roman" w:hAnsiTheme="minorHAnsi"/>
          <w:bCs/>
          <w:sz w:val="24"/>
          <w:szCs w:val="24"/>
          <w:lang w:val="en-US" w:eastAsia="en-GB"/>
        </w:rPr>
        <w:t>be written in English single-spaced with no indentations. Use standard abbreviations only. Do not include referenced</w:t>
      </w:r>
      <w:r w:rsidRPr="00E00DDB">
        <w:rPr>
          <w:rFonts w:asciiTheme="minorHAnsi" w:eastAsia="Times New Roman" w:hAnsiTheme="minorHAnsi"/>
          <w:bCs/>
          <w:sz w:val="24"/>
          <w:szCs w:val="24"/>
          <w:lang w:val="en-US" w:eastAsia="en-GB"/>
        </w:rPr>
        <w:t xml:space="preserve"> and figures or tables into the </w:t>
      </w:r>
      <w:r>
        <w:rPr>
          <w:rFonts w:asciiTheme="minorHAnsi" w:eastAsia="Times New Roman" w:hAnsiTheme="minorHAnsi"/>
          <w:bCs/>
          <w:sz w:val="24"/>
          <w:szCs w:val="24"/>
          <w:lang w:val="en-US" w:eastAsia="en-GB"/>
        </w:rPr>
        <w:t>summary</w:t>
      </w:r>
      <w:r w:rsidRPr="00E00DDB">
        <w:rPr>
          <w:rFonts w:asciiTheme="minorHAnsi" w:eastAsia="Times New Roman" w:hAnsiTheme="minorHAnsi"/>
          <w:bCs/>
          <w:sz w:val="24"/>
          <w:szCs w:val="24"/>
          <w:lang w:val="en-US" w:eastAsia="en-GB"/>
        </w:rPr>
        <w:t xml:space="preserve">. Use </w:t>
      </w:r>
      <w:smartTag w:uri="urn:schemas-microsoft-com:office:smarttags" w:element="metricconverter">
        <w:smartTagPr>
          <w:attr w:name="ProductID" w:val="12 pt"/>
        </w:smartTagPr>
        <w:r w:rsidRPr="00E00DDB">
          <w:rPr>
            <w:rFonts w:asciiTheme="minorHAnsi" w:eastAsia="Times New Roman" w:hAnsiTheme="minorHAnsi"/>
            <w:bCs/>
            <w:sz w:val="24"/>
            <w:szCs w:val="24"/>
            <w:lang w:val="en-US" w:eastAsia="en-GB"/>
          </w:rPr>
          <w:t xml:space="preserve">12 </w:t>
        </w:r>
        <w:proofErr w:type="spellStart"/>
        <w:r w:rsidRPr="00E00DDB">
          <w:rPr>
            <w:rFonts w:asciiTheme="minorHAnsi" w:eastAsia="Times New Roman" w:hAnsiTheme="minorHAnsi"/>
            <w:bCs/>
            <w:sz w:val="24"/>
            <w:szCs w:val="24"/>
            <w:lang w:val="en-US" w:eastAsia="en-GB"/>
          </w:rPr>
          <w:t>pt</w:t>
        </w:r>
      </w:smartTag>
      <w:proofErr w:type="spellEnd"/>
      <w:r w:rsidRPr="00E00DDB">
        <w:rPr>
          <w:rFonts w:asciiTheme="minorHAnsi" w:eastAsia="Times New Roman" w:hAnsiTheme="minorHAnsi"/>
          <w:bCs/>
          <w:sz w:val="24"/>
          <w:szCs w:val="24"/>
          <w:lang w:val="en-US" w:eastAsia="en-GB"/>
        </w:rPr>
        <w:t xml:space="preserve"> Times New Roman fonts with </w:t>
      </w:r>
      <w:smartTag w:uri="urn:schemas-microsoft-com:office:smarttags" w:element="metricconverter">
        <w:smartTagPr>
          <w:attr w:name="ProductID" w:val="2.5 cm"/>
        </w:smartTagPr>
        <w:r w:rsidRPr="00E00DDB">
          <w:rPr>
            <w:rFonts w:asciiTheme="minorHAnsi" w:eastAsia="Times New Roman" w:hAnsiTheme="minorHAnsi"/>
            <w:bCs/>
            <w:sz w:val="24"/>
            <w:szCs w:val="24"/>
            <w:lang w:val="en-US" w:eastAsia="en-GB"/>
          </w:rPr>
          <w:t>2.5 cm</w:t>
        </w:r>
      </w:smartTag>
      <w:r w:rsidRPr="00E00DDB">
        <w:rPr>
          <w:rFonts w:asciiTheme="minorHAnsi" w:eastAsia="Times New Roman" w:hAnsiTheme="minorHAnsi"/>
          <w:bCs/>
          <w:sz w:val="24"/>
          <w:szCs w:val="24"/>
          <w:lang w:val="en-US" w:eastAsia="en-GB"/>
        </w:rPr>
        <w:t xml:space="preserve"> side margins. </w:t>
      </w:r>
    </w:p>
    <w:p w14:paraId="77B3A985" w14:textId="77777777" w:rsidR="0092668D" w:rsidRDefault="0092668D" w:rsidP="0092668D">
      <w:pPr>
        <w:shd w:val="clear" w:color="auto" w:fill="FFFFFF"/>
        <w:spacing w:after="0" w:line="240" w:lineRule="auto"/>
        <w:jc w:val="both"/>
        <w:outlineLvl w:val="2"/>
        <w:rPr>
          <w:rFonts w:asciiTheme="minorHAnsi" w:eastAsia="Times New Roman" w:hAnsiTheme="minorHAnsi"/>
          <w:bCs/>
          <w:sz w:val="24"/>
          <w:szCs w:val="24"/>
          <w:lang w:val="en-US" w:eastAsia="en-GB"/>
        </w:rPr>
      </w:pPr>
    </w:p>
    <w:p w14:paraId="427B4D60" w14:textId="77777777" w:rsidR="0092668D" w:rsidRPr="00EE7787" w:rsidRDefault="0092668D" w:rsidP="0092668D">
      <w:pPr>
        <w:shd w:val="clear" w:color="auto" w:fill="FFFFFF"/>
        <w:spacing w:after="0" w:line="240" w:lineRule="auto"/>
        <w:jc w:val="both"/>
        <w:outlineLvl w:val="2"/>
        <w:rPr>
          <w:rFonts w:asciiTheme="minorHAnsi" w:eastAsia="Times New Roman" w:hAnsiTheme="minorHAnsi"/>
          <w:b/>
          <w:bCs/>
          <w:sz w:val="24"/>
          <w:szCs w:val="24"/>
          <w:lang w:val="en-US" w:eastAsia="en-GB"/>
        </w:rPr>
      </w:pPr>
      <w:r w:rsidRPr="00EE7787">
        <w:rPr>
          <w:rFonts w:asciiTheme="minorHAnsi" w:eastAsia="Times New Roman" w:hAnsiTheme="minorHAnsi"/>
          <w:b/>
          <w:bCs/>
          <w:sz w:val="24"/>
          <w:szCs w:val="24"/>
          <w:lang w:val="en-US" w:eastAsia="en-GB"/>
        </w:rPr>
        <w:t xml:space="preserve">-Conference paper submission: </w:t>
      </w:r>
    </w:p>
    <w:p w14:paraId="0F5431AC" w14:textId="77777777" w:rsidR="0092668D" w:rsidRPr="00EE7787" w:rsidRDefault="0092668D" w:rsidP="0092668D">
      <w:pPr>
        <w:shd w:val="clear" w:color="auto" w:fill="FFFFFF"/>
        <w:spacing w:after="0" w:line="240" w:lineRule="auto"/>
        <w:jc w:val="both"/>
        <w:outlineLvl w:val="2"/>
        <w:rPr>
          <w:rFonts w:asciiTheme="minorHAnsi" w:eastAsia="Times New Roman" w:hAnsiTheme="minorHAnsi"/>
          <w:bCs/>
          <w:sz w:val="24"/>
          <w:szCs w:val="24"/>
          <w:lang w:val="en-US" w:eastAsia="en-GB"/>
        </w:rPr>
      </w:pPr>
      <w:r w:rsidRPr="00EE7787">
        <w:rPr>
          <w:rFonts w:asciiTheme="minorHAnsi" w:eastAsia="Times New Roman" w:hAnsiTheme="minorHAnsi"/>
          <w:bCs/>
          <w:sz w:val="24"/>
          <w:szCs w:val="24"/>
          <w:lang w:val="en-US" w:eastAsia="en-GB"/>
        </w:rPr>
        <w:t xml:space="preserve">The conference papers must be sent to the Organizing Committee by e-mail to: </w:t>
      </w:r>
    </w:p>
    <w:commentRangeStart w:id="2"/>
    <w:p w14:paraId="2C024623" w14:textId="77777777" w:rsidR="0092668D" w:rsidRPr="001D20E6" w:rsidRDefault="0092668D" w:rsidP="0092668D">
      <w:pPr>
        <w:shd w:val="clear" w:color="auto" w:fill="FFFFFF"/>
        <w:spacing w:after="0" w:line="240" w:lineRule="auto"/>
        <w:jc w:val="both"/>
        <w:outlineLvl w:val="2"/>
        <w:rPr>
          <w:lang w:val="en-GB"/>
        </w:rPr>
      </w:pPr>
      <w:r w:rsidRPr="005010C9">
        <w:rPr>
          <w:highlight w:val="yellow"/>
        </w:rPr>
        <w:fldChar w:fldCharType="begin"/>
      </w:r>
      <w:r w:rsidRPr="005010C9">
        <w:rPr>
          <w:highlight w:val="yellow"/>
          <w:lang w:val="en-GB"/>
        </w:rPr>
        <w:instrText xml:space="preserve"> HYPERLINK "mailto:13HCHforum@gmail.com" </w:instrText>
      </w:r>
      <w:r w:rsidRPr="005010C9">
        <w:rPr>
          <w:highlight w:val="yellow"/>
        </w:rPr>
        <w:fldChar w:fldCharType="separate"/>
      </w:r>
      <w:r w:rsidRPr="005010C9">
        <w:rPr>
          <w:rStyle w:val="Hyperlink"/>
          <w:rFonts w:asciiTheme="minorHAnsi" w:eastAsia="Times New Roman" w:hAnsiTheme="minorHAnsi"/>
          <w:bCs/>
          <w:sz w:val="24"/>
          <w:szCs w:val="24"/>
          <w:highlight w:val="yellow"/>
          <w:lang w:val="en-US" w:eastAsia="en-GB"/>
        </w:rPr>
        <w:t>13HCHforum@gmail.com</w:t>
      </w:r>
      <w:r w:rsidRPr="005010C9">
        <w:rPr>
          <w:rStyle w:val="Hyperlink"/>
          <w:rFonts w:asciiTheme="minorHAnsi" w:eastAsia="Times New Roman" w:hAnsiTheme="minorHAnsi"/>
          <w:bCs/>
          <w:sz w:val="24"/>
          <w:szCs w:val="24"/>
          <w:highlight w:val="yellow"/>
          <w:lang w:val="en-US" w:eastAsia="en-GB"/>
        </w:rPr>
        <w:fldChar w:fldCharType="end"/>
      </w:r>
      <w:commentRangeEnd w:id="2"/>
      <w:r>
        <w:rPr>
          <w:rStyle w:val="Kommentarhenvisning"/>
        </w:rPr>
        <w:commentReference w:id="2"/>
      </w:r>
      <w:r w:rsidRPr="00DA510B">
        <w:rPr>
          <w:rFonts w:asciiTheme="minorHAnsi" w:eastAsia="Times New Roman" w:hAnsiTheme="minorHAnsi"/>
          <w:bCs/>
          <w:sz w:val="24"/>
          <w:szCs w:val="24"/>
          <w:lang w:val="en-US" w:eastAsia="en-GB"/>
        </w:rPr>
        <w:t xml:space="preserve"> </w:t>
      </w:r>
      <w:r>
        <w:rPr>
          <w:rFonts w:asciiTheme="minorHAnsi" w:eastAsia="Times New Roman" w:hAnsiTheme="minorHAnsi"/>
          <w:bCs/>
          <w:sz w:val="24"/>
          <w:szCs w:val="24"/>
          <w:lang w:val="en-US" w:eastAsia="en-GB"/>
        </w:rPr>
        <w:t>,</w:t>
      </w:r>
      <w:r w:rsidRPr="00DA510B">
        <w:rPr>
          <w:rFonts w:asciiTheme="minorHAnsi" w:eastAsia="Times New Roman" w:hAnsiTheme="minorHAnsi"/>
          <w:bCs/>
          <w:sz w:val="24"/>
          <w:szCs w:val="24"/>
          <w:lang w:val="en-US" w:eastAsia="en-GB"/>
        </w:rPr>
        <w:t xml:space="preserve"> </w:t>
      </w:r>
      <w:r>
        <w:fldChar w:fldCharType="begin"/>
      </w:r>
      <w:r w:rsidRPr="00550B3F">
        <w:rPr>
          <w:lang w:val="en-US"/>
          <w:rPrChange w:id="3" w:author="John Vijgen" w:date="2020-01-07T11:41:00Z">
            <w:rPr/>
          </w:rPrChange>
        </w:rPr>
        <w:instrText xml:space="preserve"> HYPERLINK "mailto:John.vijgen@ihpa.info" </w:instrText>
      </w:r>
      <w:r>
        <w:fldChar w:fldCharType="separate"/>
      </w:r>
      <w:r w:rsidRPr="00DA510B">
        <w:rPr>
          <w:rStyle w:val="Hyperlink"/>
          <w:rFonts w:asciiTheme="minorHAnsi" w:eastAsia="Times New Roman" w:hAnsiTheme="minorHAnsi"/>
          <w:bCs/>
          <w:sz w:val="24"/>
          <w:szCs w:val="24"/>
          <w:lang w:val="en-US" w:eastAsia="en-GB"/>
        </w:rPr>
        <w:t>John.vijgen@ihpa.info</w:t>
      </w:r>
      <w:r>
        <w:rPr>
          <w:rStyle w:val="Hyperlink"/>
          <w:rFonts w:asciiTheme="minorHAnsi" w:eastAsia="Times New Roman" w:hAnsiTheme="minorHAnsi"/>
          <w:bCs/>
          <w:sz w:val="24"/>
          <w:szCs w:val="24"/>
          <w:lang w:val="en-US" w:eastAsia="en-GB"/>
        </w:rPr>
        <w:fldChar w:fldCharType="end"/>
      </w:r>
      <w:r>
        <w:rPr>
          <w:rStyle w:val="Hyperlink"/>
          <w:rFonts w:asciiTheme="minorHAnsi" w:eastAsia="Times New Roman" w:hAnsiTheme="minorHAnsi"/>
          <w:bCs/>
          <w:sz w:val="24"/>
          <w:szCs w:val="24"/>
          <w:lang w:val="en-US" w:eastAsia="en-GB"/>
        </w:rPr>
        <w:t xml:space="preserve"> &amp; </w:t>
      </w:r>
      <w:r w:rsidRPr="005010C9">
        <w:rPr>
          <w:rStyle w:val="Hyperlink"/>
          <w:rFonts w:asciiTheme="minorHAnsi" w:eastAsia="Times New Roman" w:hAnsiTheme="minorHAnsi"/>
          <w:bCs/>
          <w:sz w:val="24"/>
          <w:szCs w:val="24"/>
          <w:lang w:val="en-US" w:eastAsia="en-GB"/>
        </w:rPr>
        <w:t>k.okhotnyk@gmail.com</w:t>
      </w:r>
    </w:p>
    <w:p w14:paraId="6E497E76" w14:textId="77777777" w:rsidR="0092668D" w:rsidRPr="00DA510B" w:rsidRDefault="0092668D" w:rsidP="0092668D">
      <w:pPr>
        <w:shd w:val="clear" w:color="auto" w:fill="FFFFFF"/>
        <w:spacing w:after="0" w:line="240" w:lineRule="auto"/>
        <w:jc w:val="both"/>
        <w:outlineLvl w:val="2"/>
        <w:rPr>
          <w:rFonts w:asciiTheme="minorHAnsi" w:eastAsia="Times New Roman" w:hAnsiTheme="minorHAnsi"/>
          <w:bCs/>
          <w:sz w:val="24"/>
          <w:szCs w:val="24"/>
          <w:lang w:val="en-US" w:eastAsia="en-GB"/>
        </w:rPr>
      </w:pPr>
    </w:p>
    <w:p w14:paraId="1485553A" w14:textId="77777777" w:rsidR="0092668D" w:rsidRPr="006B1929" w:rsidRDefault="0092668D" w:rsidP="0092668D">
      <w:pPr>
        <w:shd w:val="clear" w:color="auto" w:fill="FFFFFF"/>
        <w:spacing w:after="0" w:line="240" w:lineRule="auto"/>
        <w:jc w:val="both"/>
        <w:outlineLvl w:val="2"/>
        <w:rPr>
          <w:rFonts w:asciiTheme="minorHAnsi" w:eastAsia="Times New Roman" w:hAnsiTheme="minorHAnsi"/>
          <w:bCs/>
          <w:strike/>
          <w:sz w:val="24"/>
          <w:szCs w:val="24"/>
          <w:lang w:val="en-US" w:eastAsia="en-GB"/>
        </w:rPr>
      </w:pPr>
      <w:r w:rsidRPr="006B1929">
        <w:rPr>
          <w:rFonts w:asciiTheme="minorHAnsi" w:eastAsia="Times New Roman" w:hAnsiTheme="minorHAnsi"/>
          <w:bCs/>
          <w:strike/>
          <w:sz w:val="24"/>
          <w:szCs w:val="24"/>
          <w:lang w:val="en-US" w:eastAsia="en-GB"/>
        </w:rPr>
        <w:t xml:space="preserve">The </w:t>
      </w:r>
      <w:r w:rsidRPr="006B1929">
        <w:rPr>
          <w:rFonts w:asciiTheme="minorHAnsi" w:eastAsia="Times New Roman" w:hAnsiTheme="minorHAnsi"/>
          <w:b/>
          <w:bCs/>
          <w:strike/>
          <w:sz w:val="24"/>
          <w:szCs w:val="24"/>
          <w:lang w:val="en-US" w:eastAsia="en-GB"/>
        </w:rPr>
        <w:t>deadline for the submission will be before September 21</w:t>
      </w:r>
      <w:r w:rsidRPr="006B1929">
        <w:rPr>
          <w:rFonts w:asciiTheme="minorHAnsi" w:eastAsia="Times New Roman" w:hAnsiTheme="minorHAnsi"/>
          <w:b/>
          <w:bCs/>
          <w:strike/>
          <w:sz w:val="24"/>
          <w:szCs w:val="24"/>
          <w:vertAlign w:val="superscript"/>
          <w:lang w:val="en-US" w:eastAsia="en-GB"/>
        </w:rPr>
        <w:t>st</w:t>
      </w:r>
      <w:r w:rsidRPr="006B1929">
        <w:rPr>
          <w:rFonts w:asciiTheme="minorHAnsi" w:eastAsia="Times New Roman" w:hAnsiTheme="minorHAnsi"/>
          <w:b/>
          <w:bCs/>
          <w:strike/>
          <w:sz w:val="24"/>
          <w:szCs w:val="24"/>
          <w:lang w:val="en-US" w:eastAsia="en-GB"/>
        </w:rPr>
        <w:t>, 2022</w:t>
      </w:r>
      <w:r w:rsidRPr="006B1929">
        <w:rPr>
          <w:rFonts w:asciiTheme="minorHAnsi" w:eastAsia="Times New Roman" w:hAnsiTheme="minorHAnsi"/>
          <w:bCs/>
          <w:strike/>
          <w:sz w:val="24"/>
          <w:szCs w:val="24"/>
          <w:lang w:val="en-US" w:eastAsia="en-GB"/>
        </w:rPr>
        <w:t xml:space="preserve">. </w:t>
      </w:r>
    </w:p>
    <w:p w14:paraId="5A235C53" w14:textId="77777777" w:rsidR="0092668D" w:rsidRPr="006B1929" w:rsidRDefault="0092668D" w:rsidP="0092668D">
      <w:pPr>
        <w:shd w:val="clear" w:color="auto" w:fill="FFFFFF"/>
        <w:spacing w:after="0" w:line="240" w:lineRule="auto"/>
        <w:jc w:val="both"/>
        <w:outlineLvl w:val="2"/>
        <w:rPr>
          <w:rFonts w:asciiTheme="minorHAnsi" w:eastAsia="Times New Roman" w:hAnsiTheme="minorHAnsi"/>
          <w:bCs/>
          <w:strike/>
          <w:sz w:val="24"/>
          <w:szCs w:val="24"/>
          <w:lang w:val="en-US" w:eastAsia="en-GB"/>
        </w:rPr>
      </w:pPr>
      <w:r w:rsidRPr="006B1929">
        <w:rPr>
          <w:rFonts w:asciiTheme="minorHAnsi" w:eastAsia="Times New Roman" w:hAnsiTheme="minorHAnsi"/>
          <w:bCs/>
          <w:strike/>
          <w:sz w:val="24"/>
          <w:szCs w:val="24"/>
          <w:lang w:val="en-US" w:eastAsia="en-GB"/>
        </w:rPr>
        <w:t xml:space="preserve">The </w:t>
      </w:r>
      <w:r w:rsidRPr="006B1929">
        <w:rPr>
          <w:rFonts w:asciiTheme="minorHAnsi" w:eastAsia="Times New Roman" w:hAnsiTheme="minorHAnsi"/>
          <w:b/>
          <w:bCs/>
          <w:strike/>
          <w:sz w:val="24"/>
          <w:szCs w:val="24"/>
          <w:lang w:val="en-US" w:eastAsia="en-GB"/>
        </w:rPr>
        <w:t>deadline for the approval of papers will be before October 30</w:t>
      </w:r>
      <w:r w:rsidRPr="006B1929">
        <w:rPr>
          <w:rFonts w:asciiTheme="minorHAnsi" w:eastAsia="Times New Roman" w:hAnsiTheme="minorHAnsi"/>
          <w:b/>
          <w:bCs/>
          <w:strike/>
          <w:sz w:val="24"/>
          <w:szCs w:val="24"/>
          <w:vertAlign w:val="superscript"/>
          <w:lang w:val="en-US" w:eastAsia="en-GB"/>
        </w:rPr>
        <w:t>th</w:t>
      </w:r>
      <w:r w:rsidRPr="006B1929">
        <w:rPr>
          <w:rFonts w:asciiTheme="minorHAnsi" w:eastAsia="Times New Roman" w:hAnsiTheme="minorHAnsi"/>
          <w:b/>
          <w:bCs/>
          <w:strike/>
          <w:sz w:val="24"/>
          <w:szCs w:val="24"/>
          <w:lang w:val="en-US" w:eastAsia="en-GB"/>
        </w:rPr>
        <w:t>, 2022</w:t>
      </w:r>
      <w:r w:rsidRPr="006B1929">
        <w:rPr>
          <w:rFonts w:asciiTheme="minorHAnsi" w:eastAsia="Times New Roman" w:hAnsiTheme="minorHAnsi"/>
          <w:bCs/>
          <w:strike/>
          <w:sz w:val="24"/>
          <w:szCs w:val="24"/>
          <w:lang w:val="en-US" w:eastAsia="en-GB"/>
        </w:rPr>
        <w:t xml:space="preserve">. </w:t>
      </w:r>
    </w:p>
    <w:p w14:paraId="1999B638" w14:textId="162B3966" w:rsidR="0092668D" w:rsidRDefault="0092668D" w:rsidP="0092668D">
      <w:pPr>
        <w:shd w:val="clear" w:color="auto" w:fill="FFFFFF"/>
        <w:spacing w:after="0" w:line="240" w:lineRule="auto"/>
        <w:jc w:val="both"/>
        <w:outlineLvl w:val="2"/>
        <w:rPr>
          <w:rFonts w:asciiTheme="minorHAnsi" w:eastAsia="Times New Roman" w:hAnsiTheme="minorHAnsi"/>
          <w:bCs/>
          <w:sz w:val="24"/>
          <w:szCs w:val="24"/>
          <w:lang w:val="en-US" w:eastAsia="en-GB"/>
        </w:rPr>
      </w:pPr>
      <w:r w:rsidRPr="00EE7787">
        <w:rPr>
          <w:rFonts w:asciiTheme="minorHAnsi" w:eastAsia="Times New Roman" w:hAnsiTheme="minorHAnsi"/>
          <w:bCs/>
          <w:sz w:val="24"/>
          <w:szCs w:val="24"/>
          <w:lang w:val="en-US" w:eastAsia="en-GB"/>
        </w:rPr>
        <w:t>Participants will receive the no</w:t>
      </w:r>
      <w:r>
        <w:rPr>
          <w:rFonts w:asciiTheme="minorHAnsi" w:eastAsia="Times New Roman" w:hAnsiTheme="minorHAnsi"/>
          <w:bCs/>
          <w:sz w:val="24"/>
          <w:szCs w:val="24"/>
          <w:lang w:val="en-US" w:eastAsia="en-GB"/>
        </w:rPr>
        <w:t>tification of approval by mail.</w:t>
      </w:r>
    </w:p>
    <w:p w14:paraId="1345C457" w14:textId="7689FF9D" w:rsidR="0092668D" w:rsidRDefault="0092668D" w:rsidP="0092668D">
      <w:pPr>
        <w:shd w:val="clear" w:color="auto" w:fill="FFFFFF"/>
        <w:spacing w:after="0" w:line="240" w:lineRule="auto"/>
        <w:jc w:val="both"/>
        <w:outlineLvl w:val="2"/>
        <w:rPr>
          <w:rFonts w:asciiTheme="minorHAnsi" w:eastAsia="Times New Roman" w:hAnsiTheme="minorHAnsi"/>
          <w:bCs/>
          <w:sz w:val="24"/>
          <w:szCs w:val="24"/>
          <w:lang w:val="en-US" w:eastAsia="en-GB"/>
        </w:rPr>
      </w:pPr>
    </w:p>
    <w:p w14:paraId="18269627" w14:textId="77777777" w:rsidR="0092668D" w:rsidRPr="001600A3" w:rsidRDefault="0092668D" w:rsidP="0092668D">
      <w:pPr>
        <w:shd w:val="clear" w:color="auto" w:fill="FFFFFF"/>
        <w:spacing w:after="0" w:line="240" w:lineRule="auto"/>
        <w:jc w:val="both"/>
        <w:outlineLvl w:val="2"/>
        <w:rPr>
          <w:rFonts w:ascii="Verdana" w:eastAsia="Times New Roman" w:hAnsi="Verdana"/>
          <w:b/>
          <w:bCs/>
          <w:color w:val="909B7A"/>
          <w:sz w:val="24"/>
          <w:szCs w:val="24"/>
          <w:lang w:val="en-GB" w:eastAsia="en-GB"/>
        </w:rPr>
      </w:pPr>
      <w:r w:rsidRPr="003D3B40">
        <w:rPr>
          <w:rFonts w:ascii="Verdana" w:eastAsia="Times New Roman" w:hAnsi="Verdana"/>
          <w:b/>
          <w:bCs/>
          <w:color w:val="909B7A"/>
          <w:sz w:val="24"/>
          <w:szCs w:val="24"/>
          <w:lang w:val="en-GB" w:eastAsia="en-GB"/>
        </w:rPr>
        <w:t>C</w:t>
      </w:r>
      <w:r>
        <w:rPr>
          <w:rFonts w:ascii="Verdana" w:eastAsia="Times New Roman" w:hAnsi="Verdana"/>
          <w:b/>
          <w:bCs/>
          <w:color w:val="909B7A"/>
          <w:sz w:val="24"/>
          <w:szCs w:val="24"/>
          <w:lang w:val="en-GB" w:eastAsia="en-GB"/>
        </w:rPr>
        <w:t>onference Publishing</w:t>
      </w:r>
    </w:p>
    <w:p w14:paraId="1B5B2059" w14:textId="77777777" w:rsidR="0092668D" w:rsidRPr="0062342F" w:rsidRDefault="0092668D" w:rsidP="0092668D">
      <w:pPr>
        <w:pStyle w:val="Default"/>
        <w:jc w:val="both"/>
        <w:rPr>
          <w:rFonts w:asciiTheme="minorHAnsi" w:hAnsiTheme="minorHAnsi"/>
          <w:b/>
          <w:bCs/>
          <w:lang w:val="en-US"/>
        </w:rPr>
      </w:pPr>
      <w:r w:rsidRPr="0062342F">
        <w:rPr>
          <w:rFonts w:asciiTheme="minorHAnsi" w:hAnsiTheme="minorHAnsi"/>
          <w:b/>
          <w:bCs/>
          <w:lang w:val="en-US"/>
        </w:rPr>
        <w:t>1</w:t>
      </w:r>
      <w:r>
        <w:rPr>
          <w:rFonts w:asciiTheme="minorHAnsi" w:hAnsiTheme="minorHAnsi"/>
          <w:b/>
          <w:bCs/>
          <w:lang w:val="en-US"/>
        </w:rPr>
        <w:t>4</w:t>
      </w:r>
      <w:r w:rsidRPr="0062342F">
        <w:rPr>
          <w:rFonts w:asciiTheme="minorHAnsi" w:hAnsiTheme="minorHAnsi"/>
          <w:b/>
          <w:bCs/>
          <w:vertAlign w:val="superscript"/>
          <w:lang w:val="en-US"/>
        </w:rPr>
        <w:t>th</w:t>
      </w:r>
      <w:r w:rsidRPr="0062342F">
        <w:rPr>
          <w:rFonts w:asciiTheme="minorHAnsi" w:hAnsiTheme="minorHAnsi"/>
          <w:b/>
          <w:bCs/>
          <w:lang w:val="en-US"/>
        </w:rPr>
        <w:t xml:space="preserve"> Abstract Book:</w:t>
      </w:r>
      <w:r>
        <w:rPr>
          <w:rFonts w:asciiTheme="minorHAnsi" w:hAnsiTheme="minorHAnsi"/>
          <w:b/>
          <w:bCs/>
          <w:lang w:val="en-US"/>
        </w:rPr>
        <w:t xml:space="preserve"> (E-version)</w:t>
      </w:r>
    </w:p>
    <w:p w14:paraId="11F4C96E" w14:textId="2FB32BA0" w:rsidR="0092668D" w:rsidRDefault="0092668D" w:rsidP="0092668D">
      <w:pPr>
        <w:pStyle w:val="Default"/>
        <w:jc w:val="both"/>
        <w:rPr>
          <w:rFonts w:asciiTheme="minorHAnsi" w:hAnsiTheme="minorHAnsi"/>
          <w:bCs/>
          <w:lang w:val="en-US"/>
        </w:rPr>
      </w:pPr>
      <w:r w:rsidRPr="0062342F">
        <w:rPr>
          <w:rFonts w:asciiTheme="minorHAnsi" w:hAnsiTheme="minorHAnsi"/>
          <w:bCs/>
          <w:lang w:val="en-US"/>
        </w:rPr>
        <w:t xml:space="preserve">The Abstract Book will be </w:t>
      </w:r>
      <w:r w:rsidR="006B1929" w:rsidRPr="006B1929">
        <w:rPr>
          <w:rFonts w:asciiTheme="minorHAnsi" w:hAnsiTheme="minorHAnsi"/>
          <w:bCs/>
          <w:highlight w:val="yellow"/>
          <w:lang w:val="en-US"/>
        </w:rPr>
        <w:t>obtained</w:t>
      </w:r>
      <w:r w:rsidRPr="006B1929">
        <w:rPr>
          <w:rFonts w:asciiTheme="minorHAnsi" w:hAnsiTheme="minorHAnsi"/>
          <w:bCs/>
          <w:highlight w:val="yellow"/>
          <w:lang w:val="en-US"/>
        </w:rPr>
        <w:t xml:space="preserve"> at the Forum </w:t>
      </w:r>
      <w:r w:rsidR="006B1929" w:rsidRPr="006B1929">
        <w:rPr>
          <w:rFonts w:asciiTheme="minorHAnsi" w:hAnsiTheme="minorHAnsi"/>
          <w:bCs/>
          <w:highlight w:val="yellow"/>
          <w:lang w:val="en-US"/>
        </w:rPr>
        <w:t>by downloading</w:t>
      </w:r>
      <w:r w:rsidRPr="006B1929">
        <w:rPr>
          <w:rFonts w:asciiTheme="minorHAnsi" w:hAnsiTheme="minorHAnsi"/>
          <w:bCs/>
          <w:highlight w:val="yellow"/>
          <w:lang w:val="en-US"/>
        </w:rPr>
        <w:t>.</w:t>
      </w:r>
      <w:r w:rsidRPr="0062342F">
        <w:rPr>
          <w:rFonts w:asciiTheme="minorHAnsi" w:hAnsiTheme="minorHAnsi"/>
          <w:bCs/>
          <w:lang w:val="en-US"/>
        </w:rPr>
        <w:t xml:space="preserve"> It will be </w:t>
      </w:r>
      <w:r w:rsidR="006B1929">
        <w:rPr>
          <w:rFonts w:asciiTheme="minorHAnsi" w:hAnsiTheme="minorHAnsi"/>
          <w:bCs/>
          <w:lang w:val="en-US"/>
        </w:rPr>
        <w:t xml:space="preserve">available for </w:t>
      </w:r>
      <w:proofErr w:type="gramStart"/>
      <w:r w:rsidR="006B1929">
        <w:rPr>
          <w:rFonts w:asciiTheme="minorHAnsi" w:hAnsiTheme="minorHAnsi"/>
          <w:bCs/>
          <w:lang w:val="en-US"/>
        </w:rPr>
        <w:t xml:space="preserve">downloading  </w:t>
      </w:r>
      <w:r w:rsidR="00EB0376">
        <w:rPr>
          <w:rFonts w:asciiTheme="minorHAnsi" w:hAnsiTheme="minorHAnsi"/>
          <w:bCs/>
          <w:lang w:val="en-US"/>
        </w:rPr>
        <w:t>for</w:t>
      </w:r>
      <w:proofErr w:type="gramEnd"/>
      <w:r w:rsidR="00EB0376">
        <w:rPr>
          <w:rFonts w:asciiTheme="minorHAnsi" w:hAnsiTheme="minorHAnsi"/>
          <w:bCs/>
          <w:lang w:val="en-US"/>
        </w:rPr>
        <w:t xml:space="preserve"> </w:t>
      </w:r>
      <w:r w:rsidRPr="0062342F">
        <w:rPr>
          <w:rFonts w:asciiTheme="minorHAnsi" w:hAnsiTheme="minorHAnsi"/>
          <w:bCs/>
          <w:lang w:val="en-US"/>
        </w:rPr>
        <w:t>Forum participants at the beginning of the 1</w:t>
      </w:r>
      <w:r>
        <w:rPr>
          <w:rFonts w:asciiTheme="minorHAnsi" w:hAnsiTheme="minorHAnsi"/>
          <w:bCs/>
          <w:lang w:val="en-US"/>
        </w:rPr>
        <w:t>4</w:t>
      </w:r>
      <w:r w:rsidRPr="0062342F">
        <w:rPr>
          <w:rFonts w:asciiTheme="minorHAnsi" w:hAnsiTheme="minorHAnsi"/>
          <w:bCs/>
          <w:vertAlign w:val="superscript"/>
          <w:lang w:val="en-US"/>
        </w:rPr>
        <w:t>th</w:t>
      </w:r>
      <w:r w:rsidRPr="0062342F">
        <w:rPr>
          <w:rFonts w:asciiTheme="minorHAnsi" w:hAnsiTheme="minorHAnsi"/>
          <w:bCs/>
          <w:lang w:val="en-US"/>
        </w:rPr>
        <w:t xml:space="preserve"> Forum. </w:t>
      </w:r>
      <w:r w:rsidRPr="006B1929">
        <w:rPr>
          <w:rFonts w:asciiTheme="minorHAnsi" w:hAnsiTheme="minorHAnsi"/>
          <w:bCs/>
          <w:i/>
          <w:iCs/>
          <w:lang w:val="en-US"/>
        </w:rPr>
        <w:t>It will include the summary of the conference papers received with the title, name(s) of author(s) and key words. Each summary will not exceed an A4 page.</w:t>
      </w:r>
    </w:p>
    <w:p w14:paraId="76E0454B" w14:textId="77777777" w:rsidR="0092668D" w:rsidRPr="001600A3" w:rsidRDefault="0092668D" w:rsidP="0092668D">
      <w:pPr>
        <w:pStyle w:val="Default"/>
        <w:jc w:val="both"/>
        <w:rPr>
          <w:rFonts w:asciiTheme="minorHAnsi" w:hAnsiTheme="minorHAnsi"/>
          <w:bCs/>
          <w:lang w:val="en-US"/>
        </w:rPr>
      </w:pPr>
    </w:p>
    <w:p w14:paraId="14CF4144" w14:textId="77777777" w:rsidR="0092668D" w:rsidRPr="001600A3" w:rsidRDefault="0092668D" w:rsidP="0092668D">
      <w:pPr>
        <w:pStyle w:val="Default"/>
        <w:jc w:val="both"/>
        <w:rPr>
          <w:rFonts w:asciiTheme="minorHAnsi" w:hAnsiTheme="minorHAnsi"/>
          <w:b/>
          <w:bCs/>
          <w:lang w:val="en-US"/>
        </w:rPr>
      </w:pPr>
      <w:r w:rsidRPr="001600A3">
        <w:rPr>
          <w:rFonts w:asciiTheme="minorHAnsi" w:hAnsiTheme="minorHAnsi"/>
          <w:b/>
          <w:bCs/>
          <w:lang w:val="en-US"/>
        </w:rPr>
        <w:t>1</w:t>
      </w:r>
      <w:r>
        <w:rPr>
          <w:rFonts w:asciiTheme="minorHAnsi" w:hAnsiTheme="minorHAnsi"/>
          <w:b/>
          <w:bCs/>
          <w:lang w:val="en-US"/>
        </w:rPr>
        <w:t>4</w:t>
      </w:r>
      <w:r w:rsidRPr="001600A3">
        <w:rPr>
          <w:rFonts w:asciiTheme="minorHAnsi" w:hAnsiTheme="minorHAnsi"/>
          <w:b/>
          <w:bCs/>
          <w:vertAlign w:val="superscript"/>
          <w:lang w:val="en-US"/>
        </w:rPr>
        <w:t>th</w:t>
      </w:r>
      <w:r w:rsidRPr="001600A3">
        <w:rPr>
          <w:rFonts w:asciiTheme="minorHAnsi" w:hAnsiTheme="minorHAnsi"/>
          <w:b/>
          <w:bCs/>
          <w:lang w:val="en-US"/>
        </w:rPr>
        <w:t xml:space="preserve"> Forum proceedings (Traditional Forum Book</w:t>
      </w:r>
      <w:ins w:id="4" w:author="John Vijgen" w:date="2022-04-07T18:58:00Z">
        <w:r>
          <w:rPr>
            <w:rFonts w:asciiTheme="minorHAnsi" w:hAnsiTheme="minorHAnsi"/>
            <w:b/>
            <w:bCs/>
            <w:lang w:val="en-US"/>
          </w:rPr>
          <w:t>- E-version</w:t>
        </w:r>
      </w:ins>
      <w:r w:rsidRPr="001600A3">
        <w:rPr>
          <w:rFonts w:asciiTheme="minorHAnsi" w:hAnsiTheme="minorHAnsi"/>
          <w:b/>
          <w:bCs/>
          <w:lang w:val="en-US"/>
        </w:rPr>
        <w:t>):</w:t>
      </w:r>
    </w:p>
    <w:p w14:paraId="6E077A48" w14:textId="77777777" w:rsidR="0092668D" w:rsidRPr="001600A3" w:rsidRDefault="0092668D" w:rsidP="0092668D">
      <w:pPr>
        <w:pStyle w:val="Default"/>
        <w:jc w:val="both"/>
        <w:rPr>
          <w:rFonts w:asciiTheme="minorHAnsi" w:hAnsiTheme="minorHAnsi"/>
          <w:bCs/>
          <w:lang w:val="en-US"/>
        </w:rPr>
      </w:pPr>
      <w:r w:rsidRPr="001600A3">
        <w:rPr>
          <w:rFonts w:asciiTheme="minorHAnsi" w:hAnsiTheme="minorHAnsi"/>
          <w:bCs/>
          <w:lang w:val="en-US"/>
        </w:rPr>
        <w:t>The traditional Forum Book will be published after the 1</w:t>
      </w:r>
      <w:r>
        <w:rPr>
          <w:rFonts w:asciiTheme="minorHAnsi" w:hAnsiTheme="minorHAnsi"/>
          <w:bCs/>
          <w:lang w:val="en-US"/>
        </w:rPr>
        <w:t>4</w:t>
      </w:r>
      <w:r w:rsidRPr="001600A3">
        <w:rPr>
          <w:rFonts w:asciiTheme="minorHAnsi" w:hAnsiTheme="minorHAnsi"/>
          <w:bCs/>
          <w:vertAlign w:val="superscript"/>
          <w:lang w:val="en-US"/>
        </w:rPr>
        <w:t>th</w:t>
      </w:r>
      <w:r w:rsidRPr="001600A3">
        <w:rPr>
          <w:rFonts w:asciiTheme="minorHAnsi" w:hAnsiTheme="minorHAnsi"/>
          <w:bCs/>
          <w:lang w:val="en-US"/>
        </w:rPr>
        <w:t xml:space="preserve"> Forum.</w:t>
      </w:r>
    </w:p>
    <w:p w14:paraId="2FEB1F48" w14:textId="5D143D85" w:rsidR="0092668D" w:rsidRPr="001600A3" w:rsidRDefault="0092668D" w:rsidP="0092668D">
      <w:pPr>
        <w:pStyle w:val="Default"/>
        <w:jc w:val="both"/>
        <w:rPr>
          <w:rFonts w:asciiTheme="minorHAnsi" w:hAnsiTheme="minorHAnsi"/>
          <w:bCs/>
          <w:lang w:val="en-US"/>
        </w:rPr>
      </w:pPr>
      <w:r w:rsidRPr="001600A3">
        <w:rPr>
          <w:rFonts w:asciiTheme="minorHAnsi" w:hAnsiTheme="minorHAnsi"/>
          <w:bCs/>
          <w:lang w:val="en-US"/>
        </w:rPr>
        <w:t>The presented conference papers (minimum three pages) will be published after the Forum on the IHPA web-site (</w:t>
      </w:r>
      <w:hyperlink r:id="rId9" w:history="1">
        <w:r w:rsidRPr="001600A3">
          <w:rPr>
            <w:rStyle w:val="Hyperlink"/>
            <w:rFonts w:asciiTheme="minorHAnsi" w:hAnsiTheme="minorHAnsi"/>
            <w:bCs/>
            <w:lang w:val="en-US"/>
          </w:rPr>
          <w:t>www.ihpa.info</w:t>
        </w:r>
      </w:hyperlink>
      <w:r w:rsidRPr="001600A3">
        <w:rPr>
          <w:rFonts w:asciiTheme="minorHAnsi" w:hAnsiTheme="minorHAnsi"/>
          <w:bCs/>
          <w:lang w:val="en-US"/>
        </w:rPr>
        <w:t xml:space="preserve">) and in </w:t>
      </w:r>
      <w:proofErr w:type="gramStart"/>
      <w:r w:rsidRPr="001600A3">
        <w:rPr>
          <w:rFonts w:asciiTheme="minorHAnsi" w:hAnsiTheme="minorHAnsi"/>
          <w:bCs/>
          <w:lang w:val="en-US"/>
        </w:rPr>
        <w:t xml:space="preserve">the  </w:t>
      </w:r>
      <w:r>
        <w:rPr>
          <w:rFonts w:asciiTheme="minorHAnsi" w:hAnsiTheme="minorHAnsi"/>
          <w:bCs/>
          <w:lang w:val="en-US"/>
        </w:rPr>
        <w:t>Surfin</w:t>
      </w:r>
      <w:ins w:id="5" w:author="John Vijgen" w:date="2022-04-07T18:36:00Z">
        <w:r>
          <w:rPr>
            <w:rFonts w:asciiTheme="minorHAnsi" w:hAnsiTheme="minorHAnsi"/>
            <w:bCs/>
            <w:lang w:val="en-US"/>
          </w:rPr>
          <w:t>g</w:t>
        </w:r>
      </w:ins>
      <w:proofErr w:type="gramEnd"/>
      <w:r>
        <w:rPr>
          <w:rFonts w:asciiTheme="minorHAnsi" w:hAnsiTheme="minorHAnsi"/>
          <w:bCs/>
          <w:lang w:val="en-US"/>
        </w:rPr>
        <w:t xml:space="preserve"> </w:t>
      </w:r>
      <w:r w:rsidRPr="001600A3">
        <w:rPr>
          <w:rFonts w:asciiTheme="minorHAnsi" w:hAnsiTheme="minorHAnsi"/>
          <w:bCs/>
          <w:lang w:val="en-US"/>
        </w:rPr>
        <w:t>Life Project web-site</w:t>
      </w:r>
      <w:r>
        <w:rPr>
          <w:rFonts w:asciiTheme="minorHAnsi" w:hAnsiTheme="minorHAnsi"/>
          <w:bCs/>
          <w:lang w:val="en-US"/>
        </w:rPr>
        <w:t xml:space="preserve"> </w:t>
      </w:r>
      <w:r w:rsidR="00EB0376" w:rsidRPr="00EB0376">
        <w:rPr>
          <w:rFonts w:asciiTheme="minorHAnsi" w:hAnsiTheme="minorHAnsi"/>
          <w:bCs/>
          <w:highlight w:val="yellow"/>
          <w:lang w:val="en-US"/>
        </w:rPr>
        <w:t>http://www.lifesurfing.eu/en/life-surfing-project/</w:t>
      </w:r>
      <w:r w:rsidRPr="001600A3">
        <w:rPr>
          <w:rFonts w:asciiTheme="minorHAnsi" w:hAnsiTheme="minorHAnsi"/>
          <w:bCs/>
          <w:lang w:val="en-US"/>
        </w:rPr>
        <w:t xml:space="preserve"> The materials will be published in their originals forms as received from the authors. No additional editing works will be done. The authors are fully responsible for the content of their conference papers.</w:t>
      </w:r>
    </w:p>
    <w:p w14:paraId="27202B37" w14:textId="77777777" w:rsidR="0092668D" w:rsidRPr="00EE7787" w:rsidRDefault="0092668D" w:rsidP="0092668D">
      <w:pPr>
        <w:shd w:val="clear" w:color="auto" w:fill="FFFFFF"/>
        <w:spacing w:after="0" w:line="240" w:lineRule="auto"/>
        <w:jc w:val="both"/>
        <w:outlineLvl w:val="2"/>
        <w:rPr>
          <w:rFonts w:asciiTheme="minorHAnsi" w:eastAsia="Times New Roman" w:hAnsiTheme="minorHAnsi"/>
          <w:bCs/>
          <w:sz w:val="24"/>
          <w:szCs w:val="24"/>
          <w:lang w:val="en-US" w:eastAsia="en-GB"/>
        </w:rPr>
      </w:pPr>
    </w:p>
    <w:p w14:paraId="38F0428F" w14:textId="77777777" w:rsidR="0092668D" w:rsidRPr="00EE7787" w:rsidRDefault="0092668D" w:rsidP="0092668D">
      <w:pPr>
        <w:shd w:val="clear" w:color="auto" w:fill="FFFFFF"/>
        <w:spacing w:after="0" w:line="240" w:lineRule="auto"/>
        <w:jc w:val="both"/>
        <w:outlineLvl w:val="2"/>
        <w:rPr>
          <w:rFonts w:ascii="Verdana" w:eastAsia="Times New Roman" w:hAnsi="Verdana"/>
          <w:bCs/>
          <w:sz w:val="24"/>
          <w:szCs w:val="24"/>
          <w:lang w:val="en-GB" w:eastAsia="en-GB"/>
        </w:rPr>
      </w:pPr>
    </w:p>
    <w:p w14:paraId="7430EB37" w14:textId="77777777" w:rsidR="0092668D" w:rsidRDefault="0092668D" w:rsidP="0092668D">
      <w:pPr>
        <w:spacing w:after="0" w:line="240" w:lineRule="auto"/>
        <w:jc w:val="both"/>
        <w:rPr>
          <w:sz w:val="24"/>
          <w:szCs w:val="24"/>
          <w:highlight w:val="yellow"/>
          <w:lang w:val="en-US"/>
        </w:rPr>
      </w:pPr>
      <w:commentRangeStart w:id="6"/>
      <w:commentRangeEnd w:id="6"/>
      <w:r>
        <w:rPr>
          <w:rStyle w:val="Kommentarhenvisning"/>
        </w:rPr>
        <w:commentReference w:id="6"/>
      </w:r>
    </w:p>
    <w:p w14:paraId="13BC8A3B" w14:textId="77777777" w:rsidR="0092668D" w:rsidRPr="001600A3" w:rsidRDefault="0092668D" w:rsidP="0092668D">
      <w:pPr>
        <w:spacing w:after="0" w:line="240" w:lineRule="auto"/>
        <w:jc w:val="both"/>
        <w:rPr>
          <w:sz w:val="24"/>
          <w:szCs w:val="24"/>
          <w:highlight w:val="yellow"/>
          <w:lang w:val="en-US"/>
        </w:rPr>
      </w:pPr>
    </w:p>
    <w:p w14:paraId="43FEF4D3" w14:textId="75154BEC" w:rsidR="00064C98" w:rsidRDefault="00064C98" w:rsidP="0092668D">
      <w:pPr>
        <w:shd w:val="clear" w:color="auto" w:fill="FFFFFF"/>
        <w:spacing w:after="0" w:line="240" w:lineRule="auto"/>
        <w:jc w:val="both"/>
        <w:outlineLvl w:val="2"/>
        <w:rPr>
          <w:rFonts w:ascii="Verdana" w:eastAsia="Times New Roman" w:hAnsi="Verdana"/>
          <w:b/>
          <w:bCs/>
          <w:color w:val="909B7A"/>
          <w:sz w:val="24"/>
          <w:szCs w:val="24"/>
          <w:lang w:val="en-US" w:eastAsia="en-GB"/>
        </w:rPr>
      </w:pPr>
      <w:r>
        <w:rPr>
          <w:rFonts w:ascii="Verdana" w:eastAsia="Times New Roman" w:hAnsi="Verdana"/>
          <w:b/>
          <w:bCs/>
          <w:color w:val="909B7A"/>
          <w:sz w:val="24"/>
          <w:szCs w:val="24"/>
          <w:lang w:val="en-US" w:eastAsia="en-GB"/>
        </w:rPr>
        <w:br/>
      </w:r>
      <w:r w:rsidR="00AE1E09">
        <w:rPr>
          <w:rFonts w:ascii="Verdana" w:eastAsia="Times New Roman" w:hAnsi="Verdana"/>
          <w:b/>
          <w:bCs/>
          <w:noProof/>
          <w:color w:val="909B7A"/>
          <w:sz w:val="24"/>
          <w:szCs w:val="24"/>
          <w:u w:val="single"/>
          <w:lang w:val="en-GB" w:eastAsia="en-GB"/>
        </w:rPr>
        <mc:AlternateContent>
          <mc:Choice Requires="wps">
            <w:drawing>
              <wp:anchor distT="0" distB="0" distL="114300" distR="114300" simplePos="0" relativeHeight="251663360" behindDoc="0" locked="0" layoutInCell="1" allowOverlap="1" wp14:anchorId="4D0E996A" wp14:editId="44205AF0">
                <wp:simplePos x="0" y="0"/>
                <wp:positionH relativeFrom="leftMargin">
                  <wp:posOffset>720090</wp:posOffset>
                </wp:positionH>
                <wp:positionV relativeFrom="paragraph">
                  <wp:posOffset>184785</wp:posOffset>
                </wp:positionV>
                <wp:extent cx="7620" cy="5791200"/>
                <wp:effectExtent l="38100" t="0" r="68580" b="57150"/>
                <wp:wrapNone/>
                <wp:docPr id="3" name="Lige forbindelse 3"/>
                <wp:cNvGraphicFramePr/>
                <a:graphic xmlns:a="http://schemas.openxmlformats.org/drawingml/2006/main">
                  <a:graphicData uri="http://schemas.microsoft.com/office/word/2010/wordprocessingShape">
                    <wps:wsp>
                      <wps:cNvCnPr/>
                      <wps:spPr>
                        <a:xfrm>
                          <a:off x="0" y="0"/>
                          <a:ext cx="7620" cy="5791200"/>
                        </a:xfrm>
                        <a:prstGeom prst="line">
                          <a:avLst/>
                        </a:prstGeom>
                        <a:noFill/>
                        <a:ln w="88900" cap="flat" cmpd="sng" algn="ctr">
                          <a:solidFill>
                            <a:srgbClr val="5B9BD5">
                              <a:lumMod val="60000"/>
                              <a:lumOff val="40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194470" id="Lige forbindelse 3" o:spid="_x0000_s1026" style="position:absolute;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6.7pt,14.55pt" to="57.3pt,4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HBxwEAAIIDAAAOAAAAZHJzL2Uyb0RvYy54bWysU8tu2zAQvBfoPxC815KN2rEFywESI730&#10;EaDtB6wpUiLAF7iMZf99l5TtpO2tqA7Ucpcc7cyOtvcna9hRRtTetXw+qzmTTvhOu77lP388fVhz&#10;hglcB8Y72fKzRH6/e/9uO4ZGLvzgTScjIxCHzRhaPqQUmqpCMUgLOPNBOioqHy0k2sa+6iKMhG5N&#10;tajrVTX62IXohUSk7H4q8l3BV0qK9E0plImZllNvqayxrIe8VrstNH2EMGhxaQP+oQsL2tFHb1B7&#10;SMBeov4LymoRPXqVZsLbyiulhSwciM28/oPN9wGCLFxIHAw3mfD/wYqvx0f3HEmGMWCD4TlmFicV&#10;bX5Tf+xUxDrfxJKnxAQl71YLElRQYXm3mdMsspbV690QMX2S3rIctNxol6lAA8fPmKaj1yM57fyT&#10;NqaMwzg2tny93hAmE0CuUAYShTZ0LUfXcwamJ7uJFAskeqO7fD0DYewPjyayI9DIlw+bh/2yHDIv&#10;9ovvpvSqpmeaPaXJIVP64zVNNC4whdJv+LnpPeAwXSmlCcnqRFY22lLvGegqiHG5LVnMeKH+qnWO&#10;Dr47lxFUeUeDLh+9mDI76e2e4re/zu4XAAAA//8DAFBLAwQUAAYACAAAACEAb48sD98AAAAKAQAA&#10;DwAAAGRycy9kb3ducmV2LnhtbEyPTUvDQBRF94L/YXiCOzuZGoqJmRQpCAUX1baCy9fMMxOcj5CZ&#10;JvHfO13Z5eUd7j2vWs/WsJGG0HknQSwyYOQarzrXSjgeXh+egIWITqHxjiT8UoB1fXtTYan85D5o&#10;3MeWpRIXSpSgY+xLzkOjyWJY+J5cun37wWJMcWi5GnBK5dbwZZatuMXOpQWNPW00NT/7s5XQvx+2&#10;m2L7pYu34ydN025nsB+lvL+bX56BRZrjPwwX/aQOdXI6+bNTgZmUxWOeUAnLQgC7ACJfATtJKHIh&#10;gNcVv36h/gMAAP//AwBQSwECLQAUAAYACAAAACEAtoM4kv4AAADhAQAAEwAAAAAAAAAAAAAAAAAA&#10;AAAAW0NvbnRlbnRfVHlwZXNdLnhtbFBLAQItABQABgAIAAAAIQA4/SH/1gAAAJQBAAALAAAAAAAA&#10;AAAAAAAAAC8BAABfcmVscy8ucmVsc1BLAQItABQABgAIAAAAIQDtNiHBxwEAAIIDAAAOAAAAAAAA&#10;AAAAAAAAAC4CAABkcnMvZTJvRG9jLnhtbFBLAQItABQABgAIAAAAIQBvjywP3wAAAAoBAAAPAAAA&#10;AAAAAAAAAAAAACEEAABkcnMvZG93bnJldi54bWxQSwUGAAAAAAQABADzAAAALQUAAAAA&#10;" strokecolor="#9dc3e6" strokeweight="7pt">
                <v:stroke joinstyle="miter"/>
                <w10:wrap anchorx="margin"/>
              </v:line>
            </w:pict>
          </mc:Fallback>
        </mc:AlternateContent>
      </w:r>
    </w:p>
    <w:p w14:paraId="3AEABC28" w14:textId="77777777" w:rsidR="00064C98" w:rsidRDefault="00064C98">
      <w:pPr>
        <w:spacing w:after="160" w:line="259" w:lineRule="auto"/>
        <w:rPr>
          <w:rFonts w:ascii="Verdana" w:eastAsia="Times New Roman" w:hAnsi="Verdana"/>
          <w:b/>
          <w:bCs/>
          <w:color w:val="909B7A"/>
          <w:sz w:val="24"/>
          <w:szCs w:val="24"/>
          <w:lang w:val="en-US" w:eastAsia="en-GB"/>
        </w:rPr>
      </w:pPr>
      <w:r>
        <w:rPr>
          <w:rFonts w:ascii="Verdana" w:eastAsia="Times New Roman" w:hAnsi="Verdana"/>
          <w:b/>
          <w:bCs/>
          <w:color w:val="909B7A"/>
          <w:sz w:val="24"/>
          <w:szCs w:val="24"/>
          <w:lang w:val="en-US" w:eastAsia="en-GB"/>
        </w:rPr>
        <w:br w:type="page"/>
      </w:r>
    </w:p>
    <w:p w14:paraId="76567D85" w14:textId="77777777" w:rsidR="0092668D" w:rsidRDefault="0092668D" w:rsidP="0092668D">
      <w:pPr>
        <w:shd w:val="clear" w:color="auto" w:fill="FFFFFF"/>
        <w:spacing w:after="0" w:line="240" w:lineRule="auto"/>
        <w:jc w:val="both"/>
        <w:outlineLvl w:val="2"/>
        <w:rPr>
          <w:rFonts w:ascii="Verdana" w:eastAsia="Times New Roman" w:hAnsi="Verdana"/>
          <w:b/>
          <w:bCs/>
          <w:color w:val="909B7A"/>
          <w:sz w:val="24"/>
          <w:szCs w:val="24"/>
          <w:lang w:val="en-GB" w:eastAsia="en-GB"/>
        </w:rPr>
      </w:pPr>
    </w:p>
    <w:p w14:paraId="6F1A527F" w14:textId="77777777" w:rsidR="0092668D" w:rsidRPr="001600A3" w:rsidRDefault="0092668D" w:rsidP="0092668D">
      <w:pPr>
        <w:shd w:val="clear" w:color="auto" w:fill="FFFFFF"/>
        <w:spacing w:after="0" w:line="240" w:lineRule="auto"/>
        <w:jc w:val="both"/>
        <w:outlineLvl w:val="2"/>
        <w:rPr>
          <w:rFonts w:ascii="Verdana" w:eastAsia="Times New Roman" w:hAnsi="Verdana"/>
          <w:b/>
          <w:bCs/>
          <w:color w:val="909B7A"/>
          <w:sz w:val="24"/>
          <w:szCs w:val="24"/>
          <w:lang w:val="en-GB" w:eastAsia="en-GB"/>
        </w:rPr>
      </w:pPr>
      <w:r>
        <w:rPr>
          <w:rFonts w:ascii="Verdana" w:eastAsia="Times New Roman" w:hAnsi="Verdana"/>
          <w:b/>
          <w:bCs/>
          <w:color w:val="909B7A"/>
          <w:sz w:val="24"/>
          <w:szCs w:val="24"/>
          <w:lang w:val="en-GB" w:eastAsia="en-GB"/>
        </w:rPr>
        <w:t>Conditions of participation:</w:t>
      </w:r>
    </w:p>
    <w:p w14:paraId="5FDBC3A7" w14:textId="24C28F93" w:rsidR="0092668D" w:rsidRPr="00C01FA2" w:rsidRDefault="0092668D" w:rsidP="0092668D">
      <w:pPr>
        <w:shd w:val="clear" w:color="auto" w:fill="FFFFFF"/>
        <w:spacing w:after="0" w:line="240" w:lineRule="auto"/>
        <w:jc w:val="both"/>
        <w:outlineLvl w:val="2"/>
        <w:rPr>
          <w:rFonts w:asciiTheme="minorHAnsi" w:eastAsia="Times New Roman" w:hAnsiTheme="minorHAnsi"/>
          <w:bCs/>
          <w:color w:val="000000" w:themeColor="text1"/>
          <w:sz w:val="24"/>
          <w:szCs w:val="24"/>
          <w:lang w:val="en-GB" w:eastAsia="en-GB"/>
        </w:rPr>
      </w:pPr>
      <w:r>
        <w:rPr>
          <w:rFonts w:asciiTheme="minorHAnsi" w:eastAsia="Times New Roman" w:hAnsiTheme="minorHAnsi"/>
          <w:bCs/>
          <w:color w:val="000000" w:themeColor="text1"/>
          <w:sz w:val="24"/>
          <w:szCs w:val="24"/>
          <w:lang w:val="en-GB" w:eastAsia="en-GB"/>
        </w:rPr>
        <w:t>Repre</w:t>
      </w:r>
      <w:r w:rsidRPr="00C01FA2">
        <w:rPr>
          <w:rFonts w:asciiTheme="minorHAnsi" w:eastAsia="Times New Roman" w:hAnsiTheme="minorHAnsi"/>
          <w:bCs/>
          <w:color w:val="000000" w:themeColor="text1"/>
          <w:sz w:val="24"/>
          <w:szCs w:val="24"/>
          <w:lang w:val="en-GB" w:eastAsia="en-GB"/>
        </w:rPr>
        <w:t>sentatives of scientific communities, g</w:t>
      </w:r>
      <w:r>
        <w:rPr>
          <w:rFonts w:asciiTheme="minorHAnsi" w:eastAsia="Times New Roman" w:hAnsiTheme="minorHAnsi"/>
          <w:bCs/>
          <w:color w:val="000000" w:themeColor="text1"/>
          <w:sz w:val="24"/>
          <w:szCs w:val="24"/>
          <w:lang w:val="en-GB" w:eastAsia="en-GB"/>
        </w:rPr>
        <w:t>overnmental administrations, NGO</w:t>
      </w:r>
      <w:r w:rsidRPr="00C01FA2">
        <w:rPr>
          <w:rFonts w:asciiTheme="minorHAnsi" w:eastAsia="Times New Roman" w:hAnsiTheme="minorHAnsi"/>
          <w:bCs/>
          <w:color w:val="000000" w:themeColor="text1"/>
          <w:sz w:val="24"/>
          <w:szCs w:val="24"/>
          <w:lang w:val="en-GB" w:eastAsia="en-GB"/>
        </w:rPr>
        <w:t xml:space="preserve">s and business associations from </w:t>
      </w:r>
      <w:r>
        <w:rPr>
          <w:rFonts w:asciiTheme="minorHAnsi" w:eastAsia="Times New Roman" w:hAnsiTheme="minorHAnsi"/>
          <w:bCs/>
          <w:color w:val="000000" w:themeColor="text1"/>
          <w:sz w:val="24"/>
          <w:szCs w:val="24"/>
          <w:lang w:val="en-GB" w:eastAsia="en-GB"/>
        </w:rPr>
        <w:t xml:space="preserve">different countries, public bodies with responsibility and competences in the problem addressed </w:t>
      </w:r>
      <w:r w:rsidRPr="00C01FA2">
        <w:rPr>
          <w:rFonts w:asciiTheme="minorHAnsi" w:eastAsia="Times New Roman" w:hAnsiTheme="minorHAnsi"/>
          <w:bCs/>
          <w:color w:val="000000" w:themeColor="text1"/>
          <w:sz w:val="24"/>
          <w:szCs w:val="24"/>
          <w:lang w:val="en-GB" w:eastAsia="en-GB"/>
        </w:rPr>
        <w:t>and international organizations with ex</w:t>
      </w:r>
      <w:r>
        <w:rPr>
          <w:rFonts w:asciiTheme="minorHAnsi" w:eastAsia="Times New Roman" w:hAnsiTheme="minorHAnsi"/>
          <w:bCs/>
          <w:color w:val="000000" w:themeColor="text1"/>
          <w:sz w:val="24"/>
          <w:szCs w:val="24"/>
          <w:lang w:val="en-GB" w:eastAsia="en-GB"/>
        </w:rPr>
        <w:t xml:space="preserve">perience on obsolete </w:t>
      </w:r>
      <w:r w:rsidR="00270C5B">
        <w:rPr>
          <w:rFonts w:asciiTheme="minorHAnsi" w:eastAsia="Times New Roman" w:hAnsiTheme="minorHAnsi"/>
          <w:bCs/>
          <w:color w:val="000000" w:themeColor="text1"/>
          <w:sz w:val="24"/>
          <w:szCs w:val="24"/>
          <w:lang w:val="en-GB" w:eastAsia="en-GB"/>
        </w:rPr>
        <w:t xml:space="preserve">and POPs </w:t>
      </w:r>
      <w:r>
        <w:rPr>
          <w:rFonts w:asciiTheme="minorHAnsi" w:eastAsia="Times New Roman" w:hAnsiTheme="minorHAnsi"/>
          <w:bCs/>
          <w:color w:val="000000" w:themeColor="text1"/>
          <w:sz w:val="24"/>
          <w:szCs w:val="24"/>
          <w:lang w:val="en-GB" w:eastAsia="en-GB"/>
        </w:rPr>
        <w:t>pesticides</w:t>
      </w:r>
      <w:r w:rsidR="00270C5B">
        <w:rPr>
          <w:rFonts w:asciiTheme="minorHAnsi" w:eastAsia="Times New Roman" w:hAnsiTheme="minorHAnsi"/>
          <w:bCs/>
          <w:color w:val="000000" w:themeColor="text1"/>
          <w:sz w:val="24"/>
          <w:szCs w:val="24"/>
          <w:lang w:val="en-GB" w:eastAsia="en-GB"/>
        </w:rPr>
        <w:t xml:space="preserve"> and other POPs</w:t>
      </w:r>
      <w:r>
        <w:rPr>
          <w:rFonts w:asciiTheme="minorHAnsi" w:eastAsia="Times New Roman" w:hAnsiTheme="minorHAnsi"/>
          <w:bCs/>
          <w:color w:val="000000" w:themeColor="text1"/>
          <w:sz w:val="24"/>
          <w:szCs w:val="24"/>
          <w:lang w:val="en-GB" w:eastAsia="en-GB"/>
        </w:rPr>
        <w:t xml:space="preserve"> are welcome to participate in the 14</w:t>
      </w:r>
      <w:r w:rsidRPr="00381ABC">
        <w:rPr>
          <w:rFonts w:asciiTheme="minorHAnsi" w:eastAsia="Times New Roman" w:hAnsiTheme="minorHAnsi"/>
          <w:bCs/>
          <w:color w:val="000000" w:themeColor="text1"/>
          <w:sz w:val="24"/>
          <w:szCs w:val="24"/>
          <w:vertAlign w:val="superscript"/>
          <w:lang w:val="en-GB" w:eastAsia="en-GB"/>
        </w:rPr>
        <w:t>th</w:t>
      </w:r>
      <w:r>
        <w:rPr>
          <w:rFonts w:asciiTheme="minorHAnsi" w:eastAsia="Times New Roman" w:hAnsiTheme="minorHAnsi"/>
          <w:bCs/>
          <w:color w:val="000000" w:themeColor="text1"/>
          <w:sz w:val="24"/>
          <w:szCs w:val="24"/>
          <w:lang w:val="en-GB" w:eastAsia="en-GB"/>
        </w:rPr>
        <w:t xml:space="preserve"> Forum.</w:t>
      </w:r>
    </w:p>
    <w:p w14:paraId="0CEDBEB4" w14:textId="77777777" w:rsidR="0092668D" w:rsidRPr="00C01FA2" w:rsidRDefault="0092668D" w:rsidP="0092668D">
      <w:pPr>
        <w:shd w:val="clear" w:color="auto" w:fill="FFFFFF"/>
        <w:spacing w:after="0" w:line="240" w:lineRule="auto"/>
        <w:jc w:val="both"/>
        <w:outlineLvl w:val="2"/>
        <w:rPr>
          <w:rFonts w:asciiTheme="minorHAnsi" w:eastAsia="Times New Roman" w:hAnsiTheme="minorHAnsi"/>
          <w:bCs/>
          <w:color w:val="000000" w:themeColor="text1"/>
          <w:sz w:val="24"/>
          <w:szCs w:val="24"/>
          <w:lang w:val="en-GB" w:eastAsia="en-GB"/>
        </w:rPr>
      </w:pPr>
    </w:p>
    <w:p w14:paraId="17B9BB7C" w14:textId="77777777" w:rsidR="0092668D" w:rsidRPr="00C01FA2" w:rsidRDefault="0092668D" w:rsidP="0092668D">
      <w:pPr>
        <w:shd w:val="clear" w:color="auto" w:fill="FFFFFF"/>
        <w:spacing w:after="0" w:line="240" w:lineRule="auto"/>
        <w:jc w:val="both"/>
        <w:outlineLvl w:val="2"/>
        <w:rPr>
          <w:rFonts w:asciiTheme="minorHAnsi" w:eastAsia="Times New Roman" w:hAnsiTheme="minorHAnsi"/>
          <w:bCs/>
          <w:color w:val="000000" w:themeColor="text1"/>
          <w:sz w:val="24"/>
          <w:szCs w:val="24"/>
          <w:lang w:val="en-GB" w:eastAsia="en-GB"/>
        </w:rPr>
      </w:pPr>
      <w:r w:rsidRPr="00270C5B">
        <w:rPr>
          <w:rFonts w:asciiTheme="minorHAnsi" w:eastAsia="Times New Roman" w:hAnsiTheme="minorHAnsi"/>
          <w:bCs/>
          <w:color w:val="000000" w:themeColor="text1"/>
          <w:sz w:val="24"/>
          <w:szCs w:val="24"/>
          <w:highlight w:val="yellow"/>
          <w:lang w:val="en-GB" w:eastAsia="en-GB"/>
        </w:rPr>
        <w:t>Participants are invited to submit a minimum of three pages conference paper (including the summary) of their oral or poster presentations in English and to take part in the discussions both in plenary sessions and/or in the working groups.</w:t>
      </w:r>
    </w:p>
    <w:p w14:paraId="4B5A5173" w14:textId="77777777" w:rsidR="0092668D" w:rsidRPr="00C01FA2" w:rsidRDefault="0092668D" w:rsidP="0092668D">
      <w:pPr>
        <w:pStyle w:val="NormalWeb"/>
        <w:shd w:val="clear" w:color="auto" w:fill="FFFFFF"/>
        <w:spacing w:before="75" w:beforeAutospacing="0" w:after="75" w:afterAutospacing="0" w:line="270" w:lineRule="atLeast"/>
        <w:jc w:val="both"/>
        <w:rPr>
          <w:rFonts w:asciiTheme="minorHAnsi" w:hAnsiTheme="minorHAnsi"/>
          <w:bCs/>
          <w:color w:val="000000" w:themeColor="text1"/>
          <w:lang w:val="en-US" w:eastAsia="en-GB"/>
        </w:rPr>
      </w:pPr>
      <w:r>
        <w:rPr>
          <w:rFonts w:asciiTheme="minorHAnsi" w:hAnsiTheme="minorHAnsi"/>
          <w:bCs/>
          <w:color w:val="000000" w:themeColor="text1"/>
          <w:lang w:val="en-US" w:eastAsia="en-GB"/>
        </w:rPr>
        <w:t xml:space="preserve">Participants </w:t>
      </w:r>
      <w:r w:rsidRPr="00C01FA2">
        <w:rPr>
          <w:rFonts w:asciiTheme="minorHAnsi" w:hAnsiTheme="minorHAnsi"/>
          <w:bCs/>
          <w:color w:val="000000" w:themeColor="text1"/>
          <w:lang w:val="en-US" w:eastAsia="en-GB"/>
        </w:rPr>
        <w:t xml:space="preserve">will have </w:t>
      </w:r>
      <w:r>
        <w:rPr>
          <w:rFonts w:asciiTheme="minorHAnsi" w:hAnsiTheme="minorHAnsi"/>
          <w:bCs/>
          <w:color w:val="000000" w:themeColor="text1"/>
          <w:lang w:val="en-US" w:eastAsia="en-GB"/>
        </w:rPr>
        <w:t>the</w:t>
      </w:r>
      <w:r w:rsidRPr="00C01FA2">
        <w:rPr>
          <w:rFonts w:asciiTheme="minorHAnsi" w:hAnsiTheme="minorHAnsi"/>
          <w:bCs/>
          <w:color w:val="000000" w:themeColor="text1"/>
          <w:lang w:val="en-US" w:eastAsia="en-GB"/>
        </w:rPr>
        <w:t xml:space="preserve"> opportunity to distribute promotional material</w:t>
      </w:r>
      <w:r>
        <w:rPr>
          <w:rFonts w:asciiTheme="minorHAnsi" w:hAnsiTheme="minorHAnsi"/>
          <w:bCs/>
          <w:color w:val="000000" w:themeColor="text1"/>
          <w:lang w:val="en-US" w:eastAsia="en-GB"/>
        </w:rPr>
        <w:t>s</w:t>
      </w:r>
      <w:r w:rsidRPr="00C01FA2">
        <w:rPr>
          <w:rFonts w:asciiTheme="minorHAnsi" w:hAnsiTheme="minorHAnsi"/>
          <w:bCs/>
          <w:color w:val="000000" w:themeColor="text1"/>
          <w:lang w:val="en-US" w:eastAsia="en-GB"/>
        </w:rPr>
        <w:t xml:space="preserve"> among participants.</w:t>
      </w:r>
    </w:p>
    <w:p w14:paraId="62F3749A" w14:textId="77777777" w:rsidR="0092668D" w:rsidRPr="000A0C60" w:rsidRDefault="0092668D" w:rsidP="0092668D">
      <w:pPr>
        <w:shd w:val="clear" w:color="auto" w:fill="FFFFFF"/>
        <w:spacing w:after="0" w:line="240" w:lineRule="auto"/>
        <w:jc w:val="both"/>
        <w:outlineLvl w:val="2"/>
        <w:rPr>
          <w:rFonts w:asciiTheme="minorHAnsi" w:eastAsia="Times New Roman" w:hAnsiTheme="minorHAnsi"/>
          <w:bCs/>
          <w:color w:val="000000" w:themeColor="text1"/>
          <w:sz w:val="24"/>
          <w:szCs w:val="24"/>
          <w:lang w:val="en-GB" w:eastAsia="en-GB"/>
        </w:rPr>
      </w:pPr>
    </w:p>
    <w:sectPr w:rsidR="0092668D" w:rsidRPr="000A0C60" w:rsidSect="00597731">
      <w:pgSz w:w="11906" w:h="16838"/>
      <w:pgMar w:top="1701" w:right="707" w:bottom="1701" w:left="1134" w:header="709" w:footer="709" w:gutter="0"/>
      <w:pgBorders w:offsetFrom="page">
        <w:bottom w:val="single" w:sz="4" w:space="24" w:color="FFFFFF"/>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ohn Vijgen" w:date="2019-11-28T11:06:00Z" w:initials="JV">
    <w:p w14:paraId="74EEAA8F" w14:textId="77777777" w:rsidR="0092668D" w:rsidRPr="005010C9" w:rsidRDefault="0092668D" w:rsidP="0092668D">
      <w:pPr>
        <w:pStyle w:val="Kommentartekst"/>
        <w:rPr>
          <w:lang w:val="en-GB"/>
        </w:rPr>
      </w:pPr>
      <w:r>
        <w:rPr>
          <w:rStyle w:val="Kommentarhenvisning"/>
        </w:rPr>
        <w:annotationRef/>
      </w:r>
      <w:r w:rsidRPr="005010C9">
        <w:rPr>
          <w:lang w:val="en-GB"/>
        </w:rPr>
        <w:t>Alicia</w:t>
      </w:r>
      <w:r>
        <w:rPr>
          <w:lang w:val="en-GB"/>
        </w:rPr>
        <w:t>,</w:t>
      </w:r>
      <w:r w:rsidRPr="005010C9">
        <w:rPr>
          <w:lang w:val="en-GB"/>
        </w:rPr>
        <w:t xml:space="preserve"> Alicia Sánchez-Valverde &lt;asanchez@sarga.es&gt; and Susana Úrbez </w:t>
      </w:r>
      <w:hyperlink r:id="rId1" w:history="1">
        <w:r w:rsidRPr="00631736">
          <w:rPr>
            <w:rStyle w:val="Hyperlink"/>
            <w:lang w:val="en-GB"/>
          </w:rPr>
          <w:t>surbez@sarga.es</w:t>
        </w:r>
      </w:hyperlink>
      <w:r>
        <w:rPr>
          <w:lang w:val="en-GB"/>
        </w:rPr>
        <w:t xml:space="preserve"> During the 13</w:t>
      </w:r>
      <w:r w:rsidRPr="005010C9">
        <w:rPr>
          <w:vertAlign w:val="superscript"/>
          <w:lang w:val="en-GB"/>
        </w:rPr>
        <w:t>th</w:t>
      </w:r>
      <w:r>
        <w:rPr>
          <w:lang w:val="en-GB"/>
        </w:rPr>
        <w:t xml:space="preserve"> Forum Sarga had installed a special Forum email address. What is your plan for the 14</w:t>
      </w:r>
      <w:r w:rsidRPr="005010C9">
        <w:rPr>
          <w:vertAlign w:val="superscript"/>
          <w:lang w:val="en-GB"/>
        </w:rPr>
        <w:t>th</w:t>
      </w:r>
      <w:r>
        <w:rPr>
          <w:lang w:val="en-GB"/>
        </w:rPr>
        <w:t xml:space="preserve"> Forum. Please enter your proposed email address </w:t>
      </w:r>
    </w:p>
  </w:comment>
  <w:comment w:id="6" w:author="John Vijgen" w:date="2019-11-28T11:12:00Z" w:initials="JV">
    <w:p w14:paraId="03122BF6" w14:textId="77777777" w:rsidR="0092668D" w:rsidRPr="005010C9" w:rsidRDefault="0092668D" w:rsidP="0092668D">
      <w:pPr>
        <w:pStyle w:val="Kommentartekst"/>
        <w:rPr>
          <w:lang w:val="en-GB"/>
        </w:rPr>
      </w:pPr>
      <w:r>
        <w:rPr>
          <w:rStyle w:val="Kommentarhenvisning"/>
        </w:rPr>
        <w:annotationRef/>
      </w:r>
      <w:r w:rsidRPr="005010C9">
        <w:rPr>
          <w:lang w:val="en-GB"/>
        </w:rPr>
        <w:t xml:space="preserve">Alicia and Susana, </w:t>
      </w:r>
      <w:r>
        <w:rPr>
          <w:lang w:val="en-GB"/>
        </w:rPr>
        <w:t>please adapt this text to your plans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EEAA8F" w15:done="0"/>
  <w15:commentEx w15:paraId="03122B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8A28CA" w16cex:dateUtc="2019-11-28T10:06:00Z"/>
  <w16cex:commentExtensible w16cex:durableId="218A2A18" w16cex:dateUtc="2019-11-28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EEAA8F" w16cid:durableId="218A28CA"/>
  <w16cid:commentId w16cid:paraId="03122BF6" w16cid:durableId="218A2A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18C8"/>
    <w:multiLevelType w:val="hybridMultilevel"/>
    <w:tmpl w:val="DE5E5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18993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Vijgen">
    <w15:presenceInfo w15:providerId="None" w15:userId="John Vijg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8D"/>
    <w:rsid w:val="00064C98"/>
    <w:rsid w:val="001B6600"/>
    <w:rsid w:val="001C372B"/>
    <w:rsid w:val="00270C5B"/>
    <w:rsid w:val="002E377B"/>
    <w:rsid w:val="00407863"/>
    <w:rsid w:val="00472324"/>
    <w:rsid w:val="004A4396"/>
    <w:rsid w:val="004A45F1"/>
    <w:rsid w:val="00631A5A"/>
    <w:rsid w:val="006957A4"/>
    <w:rsid w:val="006A48E6"/>
    <w:rsid w:val="006B1929"/>
    <w:rsid w:val="006B7670"/>
    <w:rsid w:val="006F3B5D"/>
    <w:rsid w:val="006F6182"/>
    <w:rsid w:val="007907E1"/>
    <w:rsid w:val="007F0657"/>
    <w:rsid w:val="00865FD2"/>
    <w:rsid w:val="0092668D"/>
    <w:rsid w:val="009A40F7"/>
    <w:rsid w:val="00AE1E09"/>
    <w:rsid w:val="00AE70EF"/>
    <w:rsid w:val="00BA3697"/>
    <w:rsid w:val="00EB0376"/>
    <w:rsid w:val="00F904E5"/>
    <w:rsid w:val="00FC06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5BA81F6"/>
  <w15:chartTrackingRefBased/>
  <w15:docId w15:val="{2611E4D9-1669-4EEF-8CA4-3CF4E0230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68D"/>
    <w:pPr>
      <w:spacing w:after="200" w:line="276" w:lineRule="auto"/>
    </w:pPr>
    <w:rPr>
      <w:rFonts w:ascii="Calibri" w:eastAsia="Calibri" w:hAnsi="Calibri" w:cs="Times New Roman"/>
    </w:rPr>
  </w:style>
  <w:style w:type="paragraph" w:styleId="Overskrift3">
    <w:name w:val="heading 3"/>
    <w:basedOn w:val="Normal"/>
    <w:link w:val="Overskrift3Tegn"/>
    <w:uiPriority w:val="9"/>
    <w:qFormat/>
    <w:rsid w:val="0092668D"/>
    <w:pPr>
      <w:spacing w:before="100" w:beforeAutospacing="1" w:after="100" w:afterAutospacing="1" w:line="240" w:lineRule="auto"/>
      <w:outlineLvl w:val="2"/>
    </w:pPr>
    <w:rPr>
      <w:rFonts w:ascii="Times New Roman" w:eastAsia="Times New Roman" w:hAnsi="Times New Roman"/>
      <w:b/>
      <w:bCs/>
      <w:sz w:val="27"/>
      <w:szCs w:val="27"/>
      <w:lang w:val="es-ES" w:eastAsia="es-E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92668D"/>
    <w:rPr>
      <w:rFonts w:ascii="Times New Roman" w:eastAsia="Times New Roman" w:hAnsi="Times New Roman" w:cs="Times New Roman"/>
      <w:b/>
      <w:bCs/>
      <w:sz w:val="27"/>
      <w:szCs w:val="27"/>
      <w:lang w:val="es-ES" w:eastAsia="es-ES"/>
    </w:rPr>
  </w:style>
  <w:style w:type="paragraph" w:styleId="Listeafsnit">
    <w:name w:val="List Paragraph"/>
    <w:basedOn w:val="Normal"/>
    <w:uiPriority w:val="34"/>
    <w:qFormat/>
    <w:rsid w:val="0092668D"/>
    <w:pPr>
      <w:ind w:left="720"/>
      <w:contextualSpacing/>
    </w:pPr>
  </w:style>
  <w:style w:type="character" w:styleId="Kommentarhenvisning">
    <w:name w:val="annotation reference"/>
    <w:uiPriority w:val="99"/>
    <w:semiHidden/>
    <w:unhideWhenUsed/>
    <w:rsid w:val="0092668D"/>
    <w:rPr>
      <w:sz w:val="16"/>
      <w:szCs w:val="16"/>
    </w:rPr>
  </w:style>
  <w:style w:type="paragraph" w:styleId="Kommentartekst">
    <w:name w:val="annotation text"/>
    <w:basedOn w:val="Normal"/>
    <w:link w:val="KommentartekstTegn"/>
    <w:uiPriority w:val="99"/>
    <w:unhideWhenUsed/>
    <w:rsid w:val="0092668D"/>
    <w:pPr>
      <w:spacing w:line="240" w:lineRule="auto"/>
    </w:pPr>
    <w:rPr>
      <w:sz w:val="20"/>
      <w:szCs w:val="20"/>
    </w:rPr>
  </w:style>
  <w:style w:type="character" w:customStyle="1" w:styleId="KommentartekstTegn">
    <w:name w:val="Kommentartekst Tegn"/>
    <w:basedOn w:val="Standardskrifttypeiafsnit"/>
    <w:link w:val="Kommentartekst"/>
    <w:uiPriority w:val="99"/>
    <w:rsid w:val="0092668D"/>
    <w:rPr>
      <w:rFonts w:ascii="Calibri" w:eastAsia="Calibri" w:hAnsi="Calibri" w:cs="Times New Roman"/>
      <w:sz w:val="20"/>
      <w:szCs w:val="20"/>
    </w:rPr>
  </w:style>
  <w:style w:type="paragraph" w:customStyle="1" w:styleId="Default">
    <w:name w:val="Default"/>
    <w:rsid w:val="0092668D"/>
    <w:pPr>
      <w:autoSpaceDE w:val="0"/>
      <w:autoSpaceDN w:val="0"/>
      <w:adjustRightInd w:val="0"/>
      <w:spacing w:after="0" w:line="240" w:lineRule="auto"/>
    </w:pPr>
    <w:rPr>
      <w:rFonts w:ascii="Times New Roman" w:eastAsia="Calibri" w:hAnsi="Times New Roman" w:cs="Times New Roman"/>
      <w:color w:val="000000"/>
      <w:sz w:val="24"/>
      <w:szCs w:val="24"/>
      <w:lang w:val="en-GB"/>
    </w:rPr>
  </w:style>
  <w:style w:type="character" w:styleId="Hyperlink">
    <w:name w:val="Hyperlink"/>
    <w:uiPriority w:val="99"/>
    <w:unhideWhenUsed/>
    <w:rsid w:val="0092668D"/>
    <w:rPr>
      <w:color w:val="0000FF"/>
      <w:u w:val="single"/>
    </w:rPr>
  </w:style>
  <w:style w:type="paragraph" w:styleId="Ingenafstand">
    <w:name w:val="No Spacing"/>
    <w:uiPriority w:val="1"/>
    <w:qFormat/>
    <w:rsid w:val="0092668D"/>
    <w:pPr>
      <w:spacing w:after="0" w:line="240" w:lineRule="auto"/>
    </w:pPr>
    <w:rPr>
      <w:rFonts w:ascii="Calibri" w:eastAsia="Calibri" w:hAnsi="Calibri" w:cs="Times New Roman"/>
    </w:rPr>
  </w:style>
  <w:style w:type="table" w:styleId="Tabel-Gitter">
    <w:name w:val="Table Grid"/>
    <w:basedOn w:val="Tabel-Normal"/>
    <w:uiPriority w:val="59"/>
    <w:rsid w:val="0092668D"/>
    <w:pPr>
      <w:spacing w:after="0" w:line="240" w:lineRule="auto"/>
    </w:pPr>
    <w:rPr>
      <w:rFonts w:ascii="Calibri" w:eastAsia="Calibri" w:hAnsi="Calibri"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668D"/>
    <w:pPr>
      <w:spacing w:before="100" w:beforeAutospacing="1" w:after="100" w:afterAutospacing="1" w:line="240" w:lineRule="auto"/>
    </w:pPr>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mailto:surbez@sarga.e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hpa.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670</Words>
  <Characters>4087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Strøbæk</dc:creator>
  <cp:keywords/>
  <dc:description/>
  <cp:lastModifiedBy>John Vijgen</cp:lastModifiedBy>
  <cp:revision>4</cp:revision>
  <dcterms:created xsi:type="dcterms:W3CDTF">2022-05-15T19:55:00Z</dcterms:created>
  <dcterms:modified xsi:type="dcterms:W3CDTF">2022-05-15T20:59:00Z</dcterms:modified>
</cp:coreProperties>
</file>